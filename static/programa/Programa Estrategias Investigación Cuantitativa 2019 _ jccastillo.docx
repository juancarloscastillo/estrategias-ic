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en-US"/>
        </w:rPr>
      </w:pPr>
      <w:r>
        <w:rPr>
          <w:rFonts w:cs="Arial" w:ascii="Liberation Serif" w:hAnsi="Liberation Serif"/>
          <w:b/>
          <w:sz w:val="22"/>
          <w:szCs w:val="22"/>
          <w:lang w:val="es-CL" w:bidi="ar-SA"/>
        </w:rPr>
        <w:t>FACULTAD DE CIENCIAS SOCIALES</w:t>
      </w:r>
    </w:p>
    <w:p>
      <w:pPr>
        <w:pStyle w:val="Normal"/>
        <w:jc w:val="center"/>
        <w:rPr>
          <w:rFonts w:ascii="Arial" w:hAnsi="Arial" w:cs="Arial"/>
          <w:b/>
          <w:b/>
          <w:lang w:val="en-US"/>
        </w:rPr>
      </w:pPr>
      <w:r>
        <w:rPr>
          <w:rFonts w:cs="Arial" w:ascii="Liberation Serif" w:hAnsi="Liberation Serif"/>
          <w:b/>
          <w:sz w:val="22"/>
          <w:szCs w:val="22"/>
          <w:lang w:val="es-CL" w:bidi="ar-SA"/>
        </w:rPr>
        <w:t>CARRERA SOCIOLOGÍA</w:t>
      </w:r>
    </w:p>
    <w:p>
      <w:pPr>
        <w:pStyle w:val="Normal"/>
        <w:jc w:val="center"/>
        <w:rPr>
          <w:rFonts w:ascii="Liberation Serif" w:hAnsi="Liberation Serif" w:cs="Arial"/>
          <w:b/>
          <w:b/>
          <w:sz w:val="22"/>
          <w:szCs w:val="22"/>
          <w:u w:val="single"/>
          <w:lang w:val="es-CL" w:bidi="ar-SA"/>
        </w:rPr>
      </w:pPr>
      <w:r>
        <w:rPr>
          <w:rFonts w:cs="Arial" w:ascii="Liberation Serif" w:hAnsi="Liberation Serif"/>
          <w:b/>
          <w:sz w:val="22"/>
          <w:szCs w:val="22"/>
          <w:u w:val="single"/>
          <w:lang w:val="es-CL" w:bidi="ar-SA"/>
        </w:rPr>
      </w:r>
    </w:p>
    <w:p>
      <w:pPr>
        <w:pStyle w:val="Normal"/>
        <w:jc w:val="center"/>
        <w:rPr>
          <w:rFonts w:ascii="Arial" w:hAnsi="Arial" w:cs="Arial"/>
          <w:b/>
          <w:b/>
          <w:u w:val="single"/>
          <w:lang w:val="en-US"/>
        </w:rPr>
      </w:pPr>
      <w:r>
        <w:rPr>
          <w:rFonts w:cs="Arial" w:ascii="Liberation Serif" w:hAnsi="Liberation Serif"/>
          <w:b/>
          <w:sz w:val="22"/>
          <w:szCs w:val="22"/>
          <w:u w:val="single"/>
          <w:lang w:val="es-CL" w:bidi="ar-SA"/>
        </w:rPr>
        <w:t>PROGRAMA DE ASIGNATURA</w:t>
      </w:r>
    </w:p>
    <w:p>
      <w:pPr>
        <w:pStyle w:val="Normal"/>
        <w:rPr>
          <w:rFonts w:ascii="Liberation Serif" w:hAnsi="Liberation Serif" w:cs="Arial"/>
          <w:sz w:val="22"/>
          <w:szCs w:val="22"/>
          <w:lang w:val="es-CL" w:bidi="ar-SA"/>
        </w:rPr>
      </w:pPr>
      <w:r>
        <w:rPr>
          <w:rFonts w:cs="Arial" w:ascii="Liberation Serif" w:hAnsi="Liberation Serif"/>
          <w:sz w:val="22"/>
          <w:szCs w:val="22"/>
          <w:lang w:val="es-CL" w:bidi="ar-SA"/>
        </w:rPr>
      </w:r>
    </w:p>
    <w:p>
      <w:pPr>
        <w:pStyle w:val="Normal"/>
        <w:rPr>
          <w:lang w:val="es-CL" w:bidi="ar-SA"/>
        </w:rPr>
      </w:pPr>
      <w:r>
        <w:rPr>
          <w:rFonts w:cs="Arial" w:ascii="Liberation Serif" w:hAnsi="Liberation Serif"/>
          <w:sz w:val="22"/>
          <w:szCs w:val="22"/>
          <w:lang w:val="es-CL" w:bidi="ar-SA"/>
        </w:rPr>
        <w:t>PROFESOR (ES / AS)</w:t>
        <w:tab/>
        <w:tab/>
        <w:t xml:space="preserve">: </w:t>
        <w:tab/>
        <w:t>Juan Carlos Castillo</w:t>
      </w:r>
    </w:p>
    <w:p>
      <w:pPr>
        <w:pStyle w:val="Normal"/>
        <w:ind w:left="3540" w:hanging="0"/>
        <w:rPr/>
      </w:pPr>
      <w:r>
        <w:rPr>
          <w:rStyle w:val="InternetLink"/>
          <w:rFonts w:ascii="Liberation Serif" w:hAnsi="Liberation Serif"/>
          <w:sz w:val="22"/>
          <w:szCs w:val="22"/>
          <w:lang w:val="es-CL" w:bidi="ar-SA"/>
        </w:rPr>
        <w:t>juancastillov@uchile.cl</w:t>
      </w:r>
      <w:r>
        <w:rPr>
          <w:rFonts w:ascii="Liberation Serif" w:hAnsi="Liberation Serif"/>
          <w:sz w:val="22"/>
          <w:szCs w:val="22"/>
          <w:lang w:val="es-CL" w:bidi="ar-SA"/>
        </w:rPr>
        <w:t xml:space="preserve"> / jc-castillo.com</w:t>
      </w:r>
    </w:p>
    <w:p>
      <w:pPr>
        <w:pStyle w:val="Normal"/>
        <w:rPr>
          <w:rFonts w:ascii="Liberation Serif" w:hAnsi="Liberation Serif" w:cs="Arial"/>
          <w:sz w:val="22"/>
          <w:szCs w:val="22"/>
          <w:lang w:val="es-CL" w:bidi="ar-SA"/>
        </w:rPr>
      </w:pPr>
      <w:r>
        <w:rPr>
          <w:rFonts w:cs="Arial" w:ascii="Liberation Serif" w:hAnsi="Liberation Serif"/>
          <w:sz w:val="22"/>
          <w:szCs w:val="22"/>
          <w:lang w:val="es-CL" w:bidi="ar-SA"/>
        </w:rPr>
      </w:r>
    </w:p>
    <w:p>
      <w:pPr>
        <w:pStyle w:val="Normal"/>
        <w:rPr>
          <w:rFonts w:ascii="Liberation Serif" w:hAnsi="Liberation Serif"/>
          <w:sz w:val="22"/>
          <w:szCs w:val="22"/>
        </w:rPr>
      </w:pPr>
      <w:r>
        <w:rPr>
          <w:rFonts w:cs="Arial" w:ascii="Liberation Serif" w:hAnsi="Liberation Serif"/>
          <w:sz w:val="22"/>
          <w:szCs w:val="22"/>
          <w:lang w:val="es-CL" w:bidi="ar-SA"/>
        </w:rPr>
        <w:t>AYUDANTE(S)</w:t>
        <w:tab/>
        <w:tab/>
        <w:t>:</w:t>
        <w:tab/>
        <w:t>Por definir.</w:t>
      </w:r>
    </w:p>
    <w:p>
      <w:pPr>
        <w:pStyle w:val="Normal"/>
        <w:rPr>
          <w:rFonts w:ascii="Liberation Serif" w:hAnsi="Liberation Serif" w:cs="Arial"/>
          <w:sz w:val="22"/>
          <w:szCs w:val="22"/>
          <w:lang w:val="es-CL" w:bidi="ar-SA"/>
        </w:rPr>
      </w:pPr>
      <w:r>
        <w:rPr>
          <w:rFonts w:cs="Arial" w:ascii="Liberation Serif" w:hAnsi="Liberation Serif"/>
          <w:sz w:val="22"/>
          <w:szCs w:val="22"/>
          <w:lang w:val="es-CL" w:bidi="ar-SA"/>
        </w:rPr>
      </w:r>
    </w:p>
    <w:p>
      <w:pPr>
        <w:pStyle w:val="Normal"/>
        <w:rPr>
          <w:rFonts w:ascii="Liberation Serif" w:hAnsi="Liberation Serif" w:cs="Arial"/>
          <w:sz w:val="22"/>
          <w:szCs w:val="22"/>
          <w:lang w:val="es-CL" w:bidi="ar-SA"/>
        </w:rPr>
      </w:pPr>
      <w:r>
        <w:rPr>
          <w:rFonts w:cs="Arial" w:ascii="Liberation Serif" w:hAnsi="Liberation Serif"/>
          <w:sz w:val="22"/>
          <w:szCs w:val="22"/>
          <w:lang w:val="es-CL" w:bidi="ar-SA"/>
        </w:rPr>
      </w:r>
    </w:p>
    <w:tbl>
      <w:tblPr>
        <w:tblW w:w="905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2660"/>
        <w:gridCol w:w="671"/>
        <w:gridCol w:w="2306"/>
        <w:gridCol w:w="3417"/>
      </w:tblGrid>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0" w:after="200"/>
              <w:jc w:val="center"/>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PROGRAMA</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numPr>
                <w:ilvl w:val="0"/>
                <w:numId w:val="1"/>
              </w:numPr>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 xml:space="preserve">Nombre de la actividad curricular: </w:t>
            </w:r>
            <w:r>
              <w:rPr>
                <w:rFonts w:cs="Arial" w:ascii="Liberation Serif" w:hAnsi="Liberation Serif"/>
                <w:color w:val="00000A"/>
                <w:sz w:val="22"/>
                <w:szCs w:val="22"/>
                <w:lang w:val="es-CL" w:bidi="ar-SA"/>
              </w:rPr>
              <w:t>Estrategias de Investigación Cuantitativa</w:t>
            </w:r>
          </w:p>
        </w:tc>
      </w:tr>
      <w:tr>
        <w:trPr>
          <w:trHeight w:val="334" w:hRule="atLeast"/>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numPr>
                <w:ilvl w:val="0"/>
                <w:numId w:val="1"/>
              </w:numPr>
              <w:spacing w:before="0" w:after="200"/>
              <w:jc w:val="both"/>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 xml:space="preserve">Nombre de la actividad curricular en inglés: </w:t>
            </w:r>
            <w:r>
              <w:rPr>
                <w:rFonts w:eastAsia="Calibri" w:cs="Arial" w:ascii="Liberation Serif" w:hAnsi="Liberation Serif"/>
                <w:bCs/>
                <w:color w:val="00000A"/>
                <w:sz w:val="22"/>
                <w:szCs w:val="22"/>
                <w:lang w:val="es-CL" w:eastAsia="en-US" w:bidi="ar-SA"/>
              </w:rPr>
              <w:t>Quantitative Research Strategies</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3. Unidad Académica / organismo de la unidad académica que lo desarrolla</w:t>
            </w:r>
          </w:p>
          <w:p>
            <w:pPr>
              <w:pStyle w:val="Normal"/>
              <w:spacing w:before="0" w:after="200"/>
              <w:rPr>
                <w:rFonts w:ascii="Arial" w:hAnsi="Arial" w:eastAsia="Calibri" w:cs="Arial"/>
                <w:sz w:val="20"/>
                <w:szCs w:val="20"/>
                <w:lang w:val="en-US" w:eastAsia="en-US"/>
              </w:rPr>
            </w:pPr>
            <w:r>
              <w:rPr>
                <w:rFonts w:eastAsia="Calibri" w:cs="Arial" w:ascii="Liberation Serif" w:hAnsi="Liberation Serif"/>
                <w:color w:val="00000A"/>
                <w:sz w:val="22"/>
                <w:szCs w:val="22"/>
                <w:lang w:val="es-CL" w:eastAsia="en-US" w:bidi="ar-SA"/>
              </w:rPr>
              <w:t xml:space="preserve">Departamento de Sociología </w:t>
            </w:r>
          </w:p>
        </w:tc>
      </w:tr>
      <w:tr>
        <w:trPr>
          <w:trHeight w:val="332" w:hRule="atLeast"/>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cs="Arial"/>
                <w:sz w:val="20"/>
                <w:szCs w:val="20"/>
                <w:lang w:val="en-US"/>
              </w:rPr>
            </w:pPr>
            <w:r>
              <w:rPr>
                <w:rFonts w:eastAsia="Calibri" w:cs="Arial" w:ascii="Liberation Serif" w:hAnsi="Liberation Serif"/>
                <w:b/>
                <w:color w:val="00000A"/>
                <w:sz w:val="22"/>
                <w:szCs w:val="22"/>
                <w:lang w:val="es-CL" w:eastAsia="en-US" w:bidi="ar-SA"/>
              </w:rPr>
              <w:t xml:space="preserve">4. Ámbito: </w:t>
            </w:r>
            <w:r>
              <w:rPr>
                <w:rFonts w:eastAsia="Calibri" w:cs="Arial" w:ascii="Liberation Serif" w:hAnsi="Liberation Serif"/>
                <w:color w:val="00000A"/>
                <w:sz w:val="22"/>
                <w:szCs w:val="22"/>
                <w:lang w:val="es-CL" w:eastAsia="en-US" w:bidi="ar-SA"/>
              </w:rPr>
              <w:t>Investigación</w:t>
            </w:r>
          </w:p>
        </w:tc>
      </w:tr>
      <w:tr>
        <w:trPr/>
        <w:tc>
          <w:tcPr>
            <w:tcW w:w="2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 xml:space="preserve">5. Horas de trabajo: </w:t>
            </w:r>
            <w:r>
              <w:rPr>
                <w:rFonts w:eastAsia="Calibri" w:cs="Arial" w:ascii="Liberation Serif" w:hAnsi="Liberation Serif"/>
                <w:color w:val="00000A"/>
                <w:sz w:val="22"/>
                <w:szCs w:val="22"/>
                <w:lang w:val="es-CL" w:eastAsia="en-US" w:bidi="ar-SA"/>
              </w:rPr>
              <w:t>9</w:t>
            </w:r>
          </w:p>
        </w:tc>
        <w:tc>
          <w:tcPr>
            <w:tcW w:w="29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sz w:val="20"/>
                <w:szCs w:val="20"/>
                <w:lang w:val="en-US" w:eastAsia="en-US"/>
              </w:rPr>
            </w:pPr>
            <w:r>
              <w:rPr>
                <w:rFonts w:eastAsia="Calibri" w:cs="Arial" w:ascii="Liberation Serif" w:hAnsi="Liberation Serif"/>
                <w:color w:val="00000A"/>
                <w:sz w:val="22"/>
                <w:szCs w:val="22"/>
                <w:lang w:val="es-CL" w:eastAsia="en-US" w:bidi="ar-SA"/>
              </w:rPr>
              <w:t>Presencial (del estudiante) correspondiente a las clases del profesor, y a ayudantías esporádicas: 3.0</w:t>
            </w:r>
          </w:p>
        </w:tc>
        <w:tc>
          <w:tcPr>
            <w:tcW w:w="3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sz w:val="20"/>
                <w:szCs w:val="20"/>
                <w:lang w:val="en-US" w:eastAsia="en-US"/>
              </w:rPr>
            </w:pPr>
            <w:r>
              <w:rPr>
                <w:rFonts w:eastAsia="Calibri" w:cs="Arial" w:ascii="Liberation Serif" w:hAnsi="Liberation Serif"/>
                <w:color w:val="00000A"/>
                <w:sz w:val="22"/>
                <w:szCs w:val="22"/>
                <w:lang w:val="es-CL" w:eastAsia="en-US" w:bidi="ar-SA"/>
              </w:rPr>
              <w:t>No presencial (del estudiante), correspondiente al trabajo de investigación, y la lectura de textos obligatorios: 6.0</w:t>
            </w:r>
          </w:p>
        </w:tc>
      </w:tr>
      <w:tr>
        <w:trPr/>
        <w:tc>
          <w:tcPr>
            <w:tcW w:w="2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bCs/>
                <w:sz w:val="20"/>
                <w:szCs w:val="20"/>
                <w:lang w:val="en-US" w:eastAsia="en-US"/>
              </w:rPr>
            </w:pPr>
            <w:r>
              <w:rPr>
                <w:rFonts w:eastAsia="Calibri" w:cs="Arial" w:ascii="Liberation Serif" w:hAnsi="Liberation Serif"/>
                <w:b/>
                <w:color w:val="00000A"/>
                <w:sz w:val="22"/>
                <w:szCs w:val="22"/>
                <w:lang w:val="es-CL" w:eastAsia="en-US" w:bidi="ar-SA"/>
              </w:rPr>
              <w:t xml:space="preserve">6. Tipo de créditos: </w:t>
            </w:r>
            <w:r>
              <w:rPr>
                <w:rFonts w:eastAsia="Calibri" w:cs="Arial" w:ascii="Liberation Serif" w:hAnsi="Liberation Serif"/>
                <w:bCs/>
                <w:color w:val="00000A"/>
                <w:sz w:val="22"/>
                <w:szCs w:val="22"/>
                <w:lang w:val="es-CL" w:eastAsia="en-US" w:bidi="ar-SA"/>
              </w:rPr>
              <w:t>SCT</w:t>
            </w:r>
          </w:p>
        </w:tc>
        <w:tc>
          <w:tcPr>
            <w:tcW w:w="29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200"/>
              <w:jc w:val="center"/>
              <w:rPr>
                <w:rFonts w:ascii="Liberation Serif" w:hAnsi="Liberation Serif" w:eastAsia="Calibri" w:cs="Arial"/>
                <w:b/>
                <w:b/>
                <w:color w:val="00000A"/>
                <w:sz w:val="22"/>
                <w:szCs w:val="22"/>
                <w:lang w:val="es-CL" w:eastAsia="en-US" w:bidi="ar-SA"/>
              </w:rPr>
            </w:pPr>
            <w:r>
              <w:rPr>
                <w:rFonts w:eastAsia="Calibri" w:cs="Arial" w:ascii="Liberation Serif" w:hAnsi="Liberation Serif"/>
                <w:b/>
                <w:color w:val="00000A"/>
                <w:sz w:val="22"/>
                <w:szCs w:val="22"/>
                <w:lang w:val="es-CL" w:eastAsia="en-US" w:bidi="ar-SA"/>
              </w:rPr>
            </w:r>
          </w:p>
        </w:tc>
        <w:tc>
          <w:tcPr>
            <w:tcW w:w="3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200"/>
              <w:jc w:val="center"/>
              <w:rPr>
                <w:rFonts w:ascii="Liberation Serif" w:hAnsi="Liberation Serif" w:eastAsia="Calibri" w:cs="Arial"/>
                <w:b/>
                <w:b/>
                <w:color w:val="00000A"/>
                <w:sz w:val="22"/>
                <w:szCs w:val="22"/>
                <w:lang w:val="es-CL" w:eastAsia="en-US" w:bidi="ar-SA"/>
              </w:rPr>
            </w:pPr>
            <w:r>
              <w:rPr>
                <w:rFonts w:eastAsia="Calibri" w:cs="Arial" w:ascii="Liberation Serif" w:hAnsi="Liberation Serif"/>
                <w:b/>
                <w:color w:val="00000A"/>
                <w:sz w:val="22"/>
                <w:szCs w:val="22"/>
                <w:lang w:val="es-CL" w:eastAsia="en-US" w:bidi="ar-SA"/>
              </w:rPr>
            </w:r>
          </w:p>
        </w:tc>
      </w:tr>
      <w:tr>
        <w:trPr>
          <w:trHeight w:val="190" w:hRule="atLeast"/>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cs="Arial"/>
                <w:sz w:val="20"/>
                <w:szCs w:val="20"/>
                <w:lang w:val="en-US"/>
              </w:rPr>
            </w:pPr>
            <w:r>
              <w:rPr>
                <w:rFonts w:eastAsia="Calibri" w:cs="Arial" w:ascii="Liberation Serif" w:hAnsi="Liberation Serif"/>
                <w:b/>
                <w:color w:val="00000A"/>
                <w:sz w:val="22"/>
                <w:szCs w:val="22"/>
                <w:lang w:val="es-CL" w:eastAsia="en-US" w:bidi="ar-SA"/>
              </w:rPr>
              <w:t xml:space="preserve">7. Número de créditos SCT – Chile : </w:t>
            </w:r>
            <w:r>
              <w:rPr>
                <w:rFonts w:eastAsia="Calibri" w:cs="Arial" w:ascii="Liberation Serif" w:hAnsi="Liberation Serif"/>
                <w:color w:val="00000A"/>
                <w:sz w:val="22"/>
                <w:szCs w:val="22"/>
                <w:lang w:val="es-CL" w:eastAsia="en-US" w:bidi="ar-SA"/>
              </w:rPr>
              <w:t>6</w:t>
            </w:r>
          </w:p>
        </w:tc>
      </w:tr>
      <w:tr>
        <w:trPr>
          <w:trHeight w:val="324" w:hRule="atLeast"/>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 xml:space="preserve">8. Horarios: </w:t>
            </w:r>
          </w:p>
        </w:tc>
      </w:tr>
      <w:tr>
        <w:trPr>
          <w:trHeight w:val="302" w:hRule="atLeast"/>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tabs>
                <w:tab w:val="left" w:pos="4395" w:leader="none"/>
              </w:tabs>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 xml:space="preserve">9. Salas: </w:t>
            </w:r>
          </w:p>
        </w:tc>
      </w:tr>
      <w:tr>
        <w:trPr/>
        <w:tc>
          <w:tcPr>
            <w:tcW w:w="333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10. Requisitos</w:t>
            </w:r>
          </w:p>
        </w:tc>
        <w:tc>
          <w:tcPr>
            <w:tcW w:w="57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cs="Arial"/>
                <w:color w:val="000000"/>
                <w:sz w:val="20"/>
                <w:szCs w:val="20"/>
                <w:lang w:val="en-US"/>
              </w:rPr>
            </w:pPr>
            <w:r>
              <w:rPr>
                <w:rFonts w:eastAsia="Calibri" w:cs="Arial" w:ascii="Liberation Serif" w:hAnsi="Liberation Serif"/>
                <w:color w:val="00000A"/>
                <w:sz w:val="22"/>
                <w:szCs w:val="22"/>
                <w:lang w:val="es-CL" w:eastAsia="en-US" w:bidi="ar-SA"/>
              </w:rPr>
              <w:t>Diseño de Investigación Social</w:t>
            </w:r>
          </w:p>
        </w:tc>
      </w:tr>
      <w:tr>
        <w:trPr/>
        <w:tc>
          <w:tcPr>
            <w:tcW w:w="333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11. Propósito general del curso</w:t>
            </w:r>
          </w:p>
        </w:tc>
        <w:tc>
          <w:tcPr>
            <w:tcW w:w="57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 xml:space="preserve">Al finalizar el curso los/as estudiantes conocerán distintas estrategias de investigación cuantitativa partir de las cuales serán capaces de identificar y construir problemas y objetos de investigación factibles de ser abordados a través de cuestionarios. </w:t>
            </w:r>
          </w:p>
          <w:p>
            <w:pPr>
              <w:pStyle w:val="Normal"/>
              <w:spacing w:before="40" w:after="40"/>
              <w:jc w:val="both"/>
              <w:rPr>
                <w:rFonts w:ascii="Liberation Serif" w:hAnsi="Liberation Serif" w:cs="Arial"/>
                <w:color w:val="00000A"/>
                <w:sz w:val="22"/>
                <w:szCs w:val="22"/>
                <w:lang w:val="es-CL" w:bidi="ar-SA"/>
              </w:rPr>
            </w:pPr>
            <w:r>
              <w:rPr>
                <w:rFonts w:cs="Arial" w:ascii="Liberation Serif" w:hAnsi="Liberation Serif"/>
                <w:color w:val="00000A"/>
                <w:sz w:val="22"/>
                <w:szCs w:val="22"/>
                <w:lang w:val="es-CL" w:bidi="ar-SA"/>
              </w:rPr>
            </w:r>
          </w:p>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Se espera que los estudiantes conozcan, a partir de la revisión de ejemplos actuales y de reconocida calidad científica, distintas experiencias de investigación cuantitativa; conozcan, diseñen y validen cuestionarios y escalas en el marco de la investigación social; conozcan, construyan y validen índices de medición de diferentes constructos sociales; apliquen los conocimientos adquiridos en los cursos de estadística descriptiva e inferencial; articulen y fundamenten las decisiones adoptadas para abordar y analizar un problema de investigación a través de técnicas cuantitativas; integren en la definición de problemas y de decisiones metodológicas fundamentos teóricos de carácter sociológico.</w:t>
            </w:r>
          </w:p>
          <w:p>
            <w:pPr>
              <w:pStyle w:val="Normal"/>
              <w:spacing w:before="40" w:after="40"/>
              <w:jc w:val="both"/>
              <w:rPr>
                <w:rFonts w:ascii="Liberation Serif" w:hAnsi="Liberation Serif" w:cs="Arial"/>
                <w:color w:val="00000A"/>
                <w:sz w:val="22"/>
                <w:szCs w:val="22"/>
                <w:lang w:val="es-CL" w:bidi="ar-SA"/>
              </w:rPr>
            </w:pPr>
            <w:r>
              <w:rPr>
                <w:rFonts w:cs="Arial" w:ascii="Liberation Serif" w:hAnsi="Liberation Serif"/>
                <w:color w:val="00000A"/>
                <w:sz w:val="22"/>
                <w:szCs w:val="22"/>
                <w:lang w:val="es-CL" w:bidi="ar-SA"/>
              </w:rPr>
            </w:r>
          </w:p>
          <w:p>
            <w:pPr>
              <w:pStyle w:val="Normal"/>
              <w:spacing w:before="40" w:after="40"/>
              <w:jc w:val="both"/>
              <w:rPr>
                <w:rFonts w:ascii="Arial" w:hAnsi="Arial" w:cs="Arial"/>
                <w:bCs/>
                <w:color w:val="000000"/>
                <w:sz w:val="20"/>
                <w:szCs w:val="20"/>
                <w:lang w:val="en-US"/>
              </w:rPr>
            </w:pPr>
            <w:r>
              <w:rPr>
                <w:rFonts w:cs="Arial" w:ascii="Liberation Serif" w:hAnsi="Liberation Serif"/>
                <w:color w:val="00000A"/>
                <w:sz w:val="22"/>
                <w:szCs w:val="22"/>
                <w:lang w:val="es-CL" w:bidi="ar-SA"/>
              </w:rPr>
              <w:t>Complementariamente, se espera que los estudiantes adquieran herramientas que les permitan comunicar diseños y resultados de investigación en contextos sociales, profesionales y académicos.</w:t>
            </w:r>
          </w:p>
        </w:tc>
      </w:tr>
      <w:tr>
        <w:trPr/>
        <w:tc>
          <w:tcPr>
            <w:tcW w:w="333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12. Competencias a las que contribuye el curso</w:t>
            </w:r>
          </w:p>
        </w:tc>
        <w:tc>
          <w:tcPr>
            <w:tcW w:w="57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40" w:after="40"/>
              <w:jc w:val="both"/>
              <w:rPr>
                <w:rFonts w:ascii="Arial" w:hAnsi="Arial" w:cs="Arial"/>
                <w:bCs/>
                <w:color w:val="000000"/>
                <w:sz w:val="20"/>
                <w:szCs w:val="20"/>
                <w:lang w:val="en-US"/>
              </w:rPr>
            </w:pPr>
            <w:r>
              <w:rPr>
                <w:rFonts w:cs="Arial" w:ascii="Liberation Serif" w:hAnsi="Liberation Serif"/>
                <w:bCs/>
                <w:color w:val="00000A"/>
                <w:sz w:val="22"/>
                <w:szCs w:val="22"/>
                <w:lang w:val="es-CL" w:bidi="ar-SA"/>
              </w:rPr>
              <w:t>i. Diseñar y desarrollar estrategias de investigación social cuantitativa.</w:t>
            </w:r>
          </w:p>
          <w:p>
            <w:pPr>
              <w:pStyle w:val="Normal"/>
              <w:spacing w:before="40" w:after="40"/>
              <w:jc w:val="both"/>
              <w:rPr>
                <w:rFonts w:ascii="Liberation Serif" w:hAnsi="Liberation Serif" w:cs="Arial"/>
                <w:bCs/>
                <w:color w:val="00000A"/>
                <w:sz w:val="22"/>
                <w:szCs w:val="22"/>
                <w:lang w:val="es-CL" w:bidi="ar-SA"/>
              </w:rPr>
            </w:pPr>
            <w:r>
              <w:rPr>
                <w:rFonts w:cs="Arial" w:ascii="Liberation Serif" w:hAnsi="Liberation Serif"/>
                <w:bCs/>
                <w:color w:val="00000A"/>
                <w:sz w:val="22"/>
                <w:szCs w:val="22"/>
                <w:lang w:val="es-CL" w:bidi="ar-SA"/>
              </w:rPr>
            </w:r>
          </w:p>
          <w:p>
            <w:pPr>
              <w:pStyle w:val="Normal"/>
              <w:spacing w:before="40" w:after="40"/>
              <w:jc w:val="both"/>
              <w:rPr>
                <w:rFonts w:ascii="Arial" w:hAnsi="Arial" w:cs="Arial"/>
                <w:bCs/>
                <w:color w:val="000000"/>
                <w:sz w:val="20"/>
                <w:szCs w:val="20"/>
                <w:lang w:val="en-US"/>
              </w:rPr>
            </w:pPr>
            <w:r>
              <w:rPr>
                <w:rFonts w:cs="Arial" w:ascii="Liberation Serif" w:hAnsi="Liberation Serif"/>
                <w:bCs/>
                <w:color w:val="00000A"/>
                <w:sz w:val="22"/>
                <w:szCs w:val="22"/>
                <w:lang w:val="es-CL" w:bidi="ar-SA"/>
              </w:rPr>
              <w:t>ii. Comunicar los saberes disciplinares de manera pertinente a las características de distintos contextos y audiencias, utilizando diversas estrategias y formatos.</w:t>
            </w:r>
          </w:p>
        </w:tc>
      </w:tr>
      <w:tr>
        <w:trPr/>
        <w:tc>
          <w:tcPr>
            <w:tcW w:w="333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13. Sub competencias</w:t>
            </w:r>
          </w:p>
        </w:tc>
        <w:tc>
          <w:tcPr>
            <w:tcW w:w="57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i. Delimitar y conceptualizar objetos de investigación, a partir del manejo de paradigmas y enfoques teóricos, del análisis de estudios e investigaciones afines, así como de la observación directa de procesos, fenómenos y/o problemas sociales.</w:t>
            </w:r>
          </w:p>
          <w:p>
            <w:pPr>
              <w:pStyle w:val="Normal"/>
              <w:spacing w:before="40" w:after="40"/>
              <w:jc w:val="both"/>
              <w:rPr>
                <w:rFonts w:ascii="Liberation Serif" w:hAnsi="Liberation Serif" w:cs="Arial"/>
                <w:color w:val="00000A"/>
                <w:sz w:val="22"/>
                <w:szCs w:val="22"/>
                <w:lang w:val="es-CL" w:bidi="ar-SA"/>
              </w:rPr>
            </w:pPr>
            <w:r>
              <w:rPr>
                <w:rFonts w:cs="Arial" w:ascii="Liberation Serif" w:hAnsi="Liberation Serif"/>
                <w:color w:val="00000A"/>
                <w:sz w:val="22"/>
                <w:szCs w:val="22"/>
                <w:lang w:val="es-CL" w:bidi="ar-SA"/>
              </w:rPr>
            </w:r>
          </w:p>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ii. Diseñar y aplicar diversas técnicas de recolección y producción de información empírica, pertinentes al objeto de estudio.</w:t>
            </w:r>
          </w:p>
          <w:p>
            <w:pPr>
              <w:pStyle w:val="Normal"/>
              <w:spacing w:before="40" w:after="40"/>
              <w:jc w:val="both"/>
              <w:rPr>
                <w:rFonts w:ascii="Liberation Serif" w:hAnsi="Liberation Serif" w:cs="Arial"/>
                <w:color w:val="00000A"/>
                <w:sz w:val="22"/>
                <w:szCs w:val="22"/>
                <w:lang w:val="es-CL" w:bidi="ar-SA"/>
              </w:rPr>
            </w:pPr>
            <w:r>
              <w:rPr>
                <w:rFonts w:cs="Arial" w:ascii="Liberation Serif" w:hAnsi="Liberation Serif"/>
                <w:color w:val="00000A"/>
                <w:sz w:val="22"/>
                <w:szCs w:val="22"/>
                <w:lang w:val="es-CL" w:bidi="ar-SA"/>
              </w:rPr>
            </w:r>
          </w:p>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iii. Diseñar estrategias para comunicar los saberes disciplinares considerando las características de distintos contextos y audiencias.</w:t>
            </w:r>
          </w:p>
          <w:p>
            <w:pPr>
              <w:pStyle w:val="Normal"/>
              <w:spacing w:before="40" w:after="40"/>
              <w:jc w:val="both"/>
              <w:rPr>
                <w:rFonts w:ascii="Liberation Serif" w:hAnsi="Liberation Serif" w:cs="Arial"/>
                <w:color w:val="00000A"/>
                <w:sz w:val="22"/>
                <w:szCs w:val="22"/>
                <w:lang w:val="es-CL" w:bidi="ar-SA"/>
              </w:rPr>
            </w:pPr>
            <w:r>
              <w:rPr>
                <w:rFonts w:cs="Arial" w:ascii="Liberation Serif" w:hAnsi="Liberation Serif"/>
                <w:color w:val="00000A"/>
                <w:sz w:val="22"/>
                <w:szCs w:val="22"/>
                <w:lang w:val="es-CL" w:bidi="ar-SA"/>
              </w:rPr>
            </w:r>
          </w:p>
          <w:p>
            <w:pPr>
              <w:pStyle w:val="Normal"/>
              <w:spacing w:before="40" w:after="40"/>
              <w:jc w:val="both"/>
              <w:rPr>
                <w:rFonts w:ascii="Arial" w:hAnsi="Arial" w:cs="Arial"/>
                <w:sz w:val="20"/>
                <w:szCs w:val="20"/>
                <w:lang w:val="en-US"/>
              </w:rPr>
            </w:pPr>
            <w:r>
              <w:rPr>
                <w:rFonts w:cs="Arial" w:ascii="Liberation Serif" w:hAnsi="Liberation Serif"/>
                <w:color w:val="00000A"/>
                <w:sz w:val="22"/>
                <w:szCs w:val="22"/>
                <w:lang w:val="es-CL" w:bidi="ar-SA"/>
              </w:rPr>
              <w:t>iv. Comunicar en forma oral y escrita los saberes disciplinares considerando distintos contextos y audiencias, haciendo un uso creativo de distintas estrategias.</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14. Resultados de Aprendizaje</w:t>
            </w:r>
          </w:p>
          <w:p>
            <w:pPr>
              <w:pStyle w:val="Normal"/>
              <w:spacing w:before="40" w:after="40"/>
              <w:jc w:val="both"/>
              <w:rPr>
                <w:rFonts w:ascii="Arial" w:hAnsi="Arial" w:eastAsia="Calibri" w:cs="Arial"/>
                <w:color w:val="FF0000"/>
                <w:sz w:val="20"/>
                <w:szCs w:val="20"/>
                <w:lang w:val="en-US" w:eastAsia="en-US"/>
              </w:rPr>
            </w:pPr>
            <w:r>
              <w:rPr>
                <w:rFonts w:eastAsia="Calibri" w:cs="Arial" w:ascii="Liberation Serif" w:hAnsi="Liberation Serif"/>
                <w:color w:val="00000A"/>
                <w:sz w:val="22"/>
                <w:szCs w:val="22"/>
                <w:lang w:val="es-CL" w:eastAsia="en-US" w:bidi="ar-SA"/>
              </w:rPr>
              <w:t>El presente curso se propone desarrollar en las y los estudiantes las habilidades necesarias para:</w:t>
            </w:r>
          </w:p>
          <w:p>
            <w:pPr>
              <w:pStyle w:val="Normal"/>
              <w:spacing w:before="40" w:after="40"/>
              <w:jc w:val="both"/>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p>
            <w:pPr>
              <w:pStyle w:val="ListParagraph"/>
              <w:numPr>
                <w:ilvl w:val="0"/>
                <w:numId w:val="2"/>
              </w:numPr>
              <w:spacing w:before="40" w:after="40"/>
              <w:contextualSpacing/>
              <w:jc w:val="both"/>
              <w:rPr/>
            </w:pPr>
            <w:r>
              <w:rPr>
                <w:rFonts w:eastAsia="Calibri" w:cs="Arial" w:ascii="Liberation Serif" w:hAnsi="Liberation Serif"/>
                <w:color w:val="00000A"/>
                <w:sz w:val="22"/>
                <w:szCs w:val="22"/>
                <w:lang w:val="es-CL" w:eastAsia="en-US" w:bidi="ar-SA"/>
              </w:rPr>
              <w:t>Reconocer, comprender y explicar las potencialidades y limitaciones de la investigación social cuantitativa.</w:t>
            </w:r>
          </w:p>
          <w:p>
            <w:pPr>
              <w:pStyle w:val="ListParagraph"/>
              <w:numPr>
                <w:ilvl w:val="0"/>
                <w:numId w:val="0"/>
              </w:numPr>
              <w:spacing w:before="40" w:after="40"/>
              <w:ind w:left="1440" w:hanging="0"/>
              <w:contextualSpacing/>
              <w:jc w:val="both"/>
              <w:rPr>
                <w:rFonts w:ascii="Liberation Serif" w:hAnsi="Liberation Serif" w:eastAsia="Calibri" w:cs="Arial"/>
                <w:color w:val="00000A"/>
                <w:sz w:val="22"/>
                <w:szCs w:val="22"/>
                <w:lang w:val="es-CL" w:eastAsia="en-US" w:bidi="ar-SA"/>
              </w:rPr>
            </w:pPr>
            <w:r>
              <w:rPr/>
            </w:r>
          </w:p>
          <w:p>
            <w:pPr>
              <w:pStyle w:val="ListParagraph"/>
              <w:numPr>
                <w:ilvl w:val="0"/>
                <w:numId w:val="2"/>
              </w:numPr>
              <w:spacing w:before="40" w:after="40"/>
              <w:contextualSpacing/>
              <w:jc w:val="both"/>
              <w:rPr/>
            </w:pPr>
            <w:r>
              <w:rPr>
                <w:rFonts w:eastAsia="Calibri" w:cs="Arial" w:ascii="Liberation Serif" w:hAnsi="Liberation Serif"/>
                <w:color w:val="00000A"/>
                <w:sz w:val="22"/>
                <w:szCs w:val="22"/>
                <w:lang w:val="es-CL" w:eastAsia="en-US" w:bidi="ar-SA"/>
              </w:rPr>
              <w:t>Operacionalizar conceptos simples y complejos, definiendo y delimitando dimensiones, subdimensiones e indicadores observables para la medición de variables en ciencias sociales.</w:t>
            </w:r>
          </w:p>
          <w:p>
            <w:pPr>
              <w:pStyle w:val="ListParagraph"/>
              <w:spacing w:before="40" w:after="40"/>
              <w:contextualSpacing/>
              <w:jc w:val="both"/>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p>
            <w:pPr>
              <w:pStyle w:val="ListParagraph"/>
              <w:numPr>
                <w:ilvl w:val="0"/>
                <w:numId w:val="2"/>
              </w:numPr>
              <w:spacing w:before="40" w:after="40"/>
              <w:contextualSpacing/>
              <w:jc w:val="both"/>
              <w:rPr>
                <w:lang w:val="es-CL" w:bidi="ar-SA"/>
              </w:rPr>
            </w:pPr>
            <w:r>
              <w:rPr>
                <w:rFonts w:eastAsia="Calibri" w:cs="Arial" w:ascii="Liberation Serif" w:hAnsi="Liberation Serif"/>
                <w:color w:val="00000A"/>
                <w:sz w:val="22"/>
                <w:szCs w:val="22"/>
                <w:lang w:val="es-CL" w:eastAsia="en-US" w:bidi="ar-SA"/>
              </w:rPr>
              <w:t>Seleccionar, evaluar, y construir instrumentos de medición cuantitativa (cuestionarios, índices y escalas) posibles de utilizar en investigación por encuestas.</w:t>
            </w:r>
          </w:p>
          <w:p>
            <w:pPr>
              <w:pStyle w:val="ListParagraph"/>
              <w:numPr>
                <w:ilvl w:val="0"/>
                <w:numId w:val="0"/>
              </w:numPr>
              <w:spacing w:before="40" w:after="40"/>
              <w:ind w:left="1440" w:hanging="0"/>
              <w:contextualSpacing/>
              <w:jc w:val="both"/>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p>
            <w:pPr>
              <w:pStyle w:val="ListParagraph"/>
              <w:numPr>
                <w:ilvl w:val="0"/>
                <w:numId w:val="2"/>
              </w:numPr>
              <w:spacing w:before="40" w:after="40"/>
              <w:contextualSpacing/>
              <w:jc w:val="both"/>
              <w:rPr>
                <w:lang w:val="es-CL" w:bidi="ar-SA"/>
              </w:rPr>
            </w:pPr>
            <w:r>
              <w:rPr>
                <w:rFonts w:eastAsia="Calibri" w:cs="Arial" w:ascii="Liberation Serif" w:hAnsi="Liberation Serif"/>
                <w:color w:val="00000A"/>
                <w:sz w:val="22"/>
                <w:szCs w:val="22"/>
                <w:lang w:val="es-CL" w:eastAsia="en-US" w:bidi="ar-SA"/>
              </w:rPr>
              <w:t>Comunicar de manera eficiente y abierta la estrategia de investigación como así sus resultados en diferentes instancias (artículos y presentaciones), y para audiencias tanto académicas y como no académicas</w:t>
            </w:r>
            <w:ins w:id="0" w:author="Unknown Author" w:date="2019-07-22T13:06:00Z">
              <w:r>
                <w:rPr>
                  <w:rFonts w:eastAsia="Calibri" w:cs="Arial" w:ascii="Liberation Serif" w:hAnsi="Liberation Serif"/>
                  <w:color w:val="00000A"/>
                  <w:sz w:val="22"/>
                  <w:szCs w:val="22"/>
                  <w:lang w:val="es-CL" w:eastAsia="en-US" w:bidi="ar-SA"/>
                </w:rPr>
                <w:t>.</w:t>
              </w:r>
            </w:ins>
          </w:p>
          <w:p>
            <w:pPr>
              <w:pStyle w:val="Normal"/>
              <w:spacing w:before="40" w:after="40"/>
              <w:jc w:val="both"/>
              <w:rPr>
                <w:rFonts w:ascii="Liberation Serif" w:hAnsi="Liberation Serif" w:cs="Arial"/>
                <w:bCs/>
                <w:color w:val="00000A"/>
                <w:sz w:val="22"/>
                <w:szCs w:val="22"/>
                <w:lang w:val="es-CL" w:bidi="ar-SA"/>
              </w:rPr>
            </w:pPr>
            <w:r>
              <w:rPr>
                <w:rFonts w:cs="Arial" w:ascii="Liberation Serif" w:hAnsi="Liberation Serif"/>
                <w:bCs/>
                <w:color w:val="00000A"/>
                <w:sz w:val="22"/>
                <w:szCs w:val="22"/>
                <w:lang w:val="es-CL" w:bidi="ar-SA"/>
              </w:rPr>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15. Saberes / contenidos</w:t>
            </w:r>
          </w:p>
          <w:p>
            <w:pPr>
              <w:pStyle w:val="Normal"/>
              <w:spacing w:before="40" w:after="40"/>
              <w:rPr>
                <w:rFonts w:ascii="Arial" w:hAnsi="Arial" w:eastAsia="Calibri" w:cs="Arial"/>
                <w:b/>
                <w:b/>
                <w:color w:val="FF0000"/>
                <w:sz w:val="20"/>
                <w:szCs w:val="20"/>
                <w:lang w:val="en-US" w:eastAsia="en-US"/>
              </w:rPr>
            </w:pPr>
            <w:r>
              <w:rPr>
                <w:rFonts w:eastAsia="Calibri" w:cs="Arial" w:ascii="Liberation Serif" w:hAnsi="Liberation Serif"/>
                <w:b/>
                <w:color w:val="00000A"/>
                <w:sz w:val="22"/>
                <w:szCs w:val="22"/>
                <w:lang w:val="es-CL" w:eastAsia="en-US" w:bidi="ar-SA"/>
              </w:rPr>
              <w:t>Primera unidad. Características, potencialidades y limitaciones de la investigación cuantitativa</w:t>
            </w:r>
          </w:p>
          <w:p>
            <w:pPr>
              <w:pStyle w:val="Normal"/>
              <w:spacing w:before="40" w:after="40"/>
              <w:rPr>
                <w:rFonts w:ascii="Liberation Serif" w:hAnsi="Liberation Serif" w:eastAsia="Calibri" w:cs="Arial"/>
                <w:b/>
                <w:b/>
                <w:color w:val="00000A"/>
                <w:sz w:val="22"/>
                <w:szCs w:val="22"/>
                <w:lang w:val="es-CL" w:eastAsia="en-US" w:bidi="ar-SA"/>
              </w:rPr>
            </w:pPr>
            <w:r>
              <w:rPr>
                <w:rFonts w:eastAsia="Calibri" w:cs="Arial" w:ascii="Liberation Serif" w:hAnsi="Liberation Serif"/>
                <w:b/>
                <w:color w:val="00000A"/>
                <w:sz w:val="22"/>
                <w:szCs w:val="22"/>
                <w:lang w:val="es-CL" w:eastAsia="en-US" w:bidi="ar-SA"/>
              </w:rPr>
            </w:r>
          </w:p>
          <w:p>
            <w:pPr>
              <w:pStyle w:val="ListParagraph"/>
              <w:numPr>
                <w:ilvl w:val="0"/>
                <w:numId w:val="3"/>
              </w:numPr>
              <w:spacing w:before="40" w:after="40"/>
              <w:contextualSpacing/>
              <w:rPr/>
            </w:pPr>
            <w:r>
              <w:rPr>
                <w:rFonts w:eastAsia="Calibri" w:cs="Arial" w:ascii="Liberation Serif" w:hAnsi="Liberation Serif"/>
                <w:color w:val="00000A"/>
                <w:sz w:val="22"/>
                <w:szCs w:val="22"/>
                <w:lang w:val="es-CL" w:eastAsia="en-US" w:bidi="ar-SA"/>
              </w:rPr>
              <w:t>Limitaciones y potencialidades de la investigación cuantitativa.</w:t>
            </w:r>
          </w:p>
          <w:p>
            <w:pPr>
              <w:pStyle w:val="ListParagraph"/>
              <w:numPr>
                <w:ilvl w:val="0"/>
                <w:numId w:val="3"/>
              </w:numPr>
              <w:spacing w:before="40" w:after="40"/>
              <w:contextualSpacing/>
              <w:rPr/>
            </w:pPr>
            <w:r>
              <w:rPr>
                <w:rFonts w:eastAsia="Calibri" w:cs="Arial" w:ascii="Liberation Serif" w:hAnsi="Liberation Serif"/>
                <w:color w:val="00000A"/>
                <w:sz w:val="22"/>
                <w:szCs w:val="22"/>
                <w:lang w:val="es-CL" w:eastAsia="en-US" w:bidi="ar-SA"/>
              </w:rPr>
              <w:t>La formulación de una investigación cuantitativa.</w:t>
            </w:r>
          </w:p>
          <w:p>
            <w:pPr>
              <w:pStyle w:val="ListParagraph"/>
              <w:numPr>
                <w:ilvl w:val="0"/>
                <w:numId w:val="3"/>
              </w:numPr>
              <w:spacing w:before="40" w:after="40"/>
              <w:contextualSpacing/>
              <w:rPr/>
            </w:pPr>
            <w:r>
              <w:rPr>
                <w:rFonts w:eastAsia="Calibri" w:cs="Arial" w:ascii="Liberation Serif" w:hAnsi="Liberation Serif"/>
                <w:color w:val="00000A"/>
                <w:sz w:val="22"/>
                <w:szCs w:val="22"/>
                <w:lang w:val="es-CL" w:eastAsia="en-US" w:bidi="ar-SA"/>
              </w:rPr>
              <w:t>El diseño en la investigación cuantitativa: problema, objetivos, hipótesis y relevancias.</w:t>
            </w:r>
          </w:p>
          <w:p>
            <w:pPr>
              <w:pStyle w:val="ListParagraph"/>
              <w:numPr>
                <w:ilvl w:val="0"/>
                <w:numId w:val="3"/>
              </w:numPr>
              <w:spacing w:before="40" w:after="40"/>
              <w:contextualSpacing/>
              <w:rPr/>
            </w:pPr>
            <w:r>
              <w:rPr>
                <w:rFonts w:eastAsia="Calibri" w:cs="Arial" w:ascii="Liberation Serif" w:hAnsi="Liberation Serif"/>
                <w:color w:val="00000A"/>
                <w:sz w:val="22"/>
                <w:szCs w:val="22"/>
                <w:lang w:val="es-CL" w:eastAsia="en-US" w:bidi="ar-SA"/>
              </w:rPr>
              <w:t>Instrumentos y tipos de investigaciones cuantitativas.</w:t>
            </w:r>
          </w:p>
          <w:p>
            <w:pPr>
              <w:pStyle w:val="ListParagraph"/>
              <w:numPr>
                <w:ilvl w:val="0"/>
                <w:numId w:val="3"/>
              </w:numPr>
              <w:spacing w:before="40" w:after="40"/>
              <w:contextualSpacing/>
              <w:rPr>
                <w:lang w:val="es-CL" w:bidi="ar-SA"/>
              </w:rPr>
            </w:pPr>
            <w:r>
              <w:rPr>
                <w:rFonts w:eastAsia="Calibri" w:cs="Arial" w:ascii="Liberation Serif" w:hAnsi="Liberation Serif"/>
                <w:color w:val="00000A"/>
                <w:sz w:val="22"/>
                <w:szCs w:val="22"/>
                <w:lang w:val="es-CL" w:eastAsia="en-US" w:bidi="ar-SA"/>
              </w:rPr>
              <w:t>Etica de la investigación social</w:t>
            </w:r>
          </w:p>
          <w:p>
            <w:pPr>
              <w:pStyle w:val="ListParagraph"/>
              <w:numPr>
                <w:ilvl w:val="0"/>
                <w:numId w:val="3"/>
              </w:numPr>
              <w:spacing w:before="40" w:after="40"/>
              <w:contextualSpacing/>
              <w:rPr>
                <w:lang w:val="es-CL" w:bidi="ar-SA"/>
              </w:rPr>
            </w:pPr>
            <w:r>
              <w:rPr>
                <w:rFonts w:eastAsia="Calibri" w:cs="Arial" w:ascii="Liberation Serif" w:hAnsi="Liberation Serif"/>
                <w:color w:val="00000A"/>
                <w:sz w:val="22"/>
                <w:szCs w:val="22"/>
                <w:lang w:val="es-CL" w:eastAsia="en-US" w:bidi="ar-SA"/>
              </w:rPr>
              <w:t>Ciencia abierta</w:t>
            </w:r>
          </w:p>
          <w:p>
            <w:pPr>
              <w:pStyle w:val="ListParagraph"/>
              <w:numPr>
                <w:ilvl w:val="0"/>
                <w:numId w:val="0"/>
              </w:numPr>
              <w:spacing w:before="40" w:after="40"/>
              <w:ind w:left="1080" w:hanging="0"/>
              <w:contextualSpacing/>
              <w:rPr>
                <w:rFonts w:ascii="Liberation Serif" w:hAnsi="Liberation Serif" w:eastAsia="Calibri" w:cs="Arial"/>
                <w:color w:val="00000A"/>
                <w:sz w:val="22"/>
                <w:szCs w:val="22"/>
                <w:lang w:eastAsia="en-US"/>
              </w:rPr>
            </w:pPr>
            <w:r>
              <w:rPr>
                <w:rFonts w:eastAsia="Calibri" w:cs="Arial" w:ascii="Liberation Serif" w:hAnsi="Liberation Serif"/>
                <w:color w:val="00000A"/>
                <w:sz w:val="22"/>
                <w:szCs w:val="22"/>
                <w:lang w:eastAsia="en-US"/>
              </w:rPr>
            </w:r>
          </w:p>
          <w:p>
            <w:pPr>
              <w:pStyle w:val="Normal"/>
              <w:spacing w:before="40" w:after="40"/>
              <w:rPr>
                <w:rFonts w:ascii="Arial" w:hAnsi="Arial" w:eastAsia="Calibri" w:cs="Arial"/>
                <w:b/>
                <w:b/>
                <w:color w:val="FF0000"/>
                <w:sz w:val="20"/>
                <w:szCs w:val="20"/>
                <w:lang w:val="en-US" w:eastAsia="en-US"/>
              </w:rPr>
            </w:pPr>
            <w:r>
              <w:rPr>
                <w:rFonts w:eastAsia="Calibri" w:cs="Arial" w:ascii="Liberation Serif" w:hAnsi="Liberation Serif"/>
                <w:b/>
                <w:color w:val="00000A"/>
                <w:sz w:val="22"/>
                <w:szCs w:val="22"/>
                <w:lang w:val="es-CL" w:eastAsia="en-US" w:bidi="ar-SA"/>
              </w:rPr>
              <w:t xml:space="preserve">Segunda unidad. El proceso de medición y operacionalización </w:t>
            </w:r>
          </w:p>
          <w:p>
            <w:pPr>
              <w:pStyle w:val="Normal"/>
              <w:spacing w:before="40" w:after="40"/>
              <w:rPr>
                <w:rFonts w:ascii="Liberation Serif" w:hAnsi="Liberation Serif" w:eastAsia="Calibri" w:cs="Arial"/>
                <w:b/>
                <w:b/>
                <w:color w:val="00000A"/>
                <w:sz w:val="22"/>
                <w:szCs w:val="22"/>
                <w:lang w:val="es-CL" w:eastAsia="en-US" w:bidi="ar-SA"/>
              </w:rPr>
            </w:pPr>
            <w:r>
              <w:rPr>
                <w:rFonts w:eastAsia="Calibri" w:cs="Arial" w:ascii="Liberation Serif" w:hAnsi="Liberation Serif"/>
                <w:b/>
                <w:color w:val="00000A"/>
                <w:sz w:val="22"/>
                <w:szCs w:val="22"/>
                <w:lang w:val="es-CL" w:eastAsia="en-US" w:bidi="ar-SA"/>
              </w:rPr>
            </w:r>
          </w:p>
          <w:p>
            <w:pPr>
              <w:pStyle w:val="ListParagraph"/>
              <w:numPr>
                <w:ilvl w:val="0"/>
                <w:numId w:val="4"/>
              </w:numPr>
              <w:spacing w:before="40" w:after="40"/>
              <w:contextualSpacing/>
              <w:rPr/>
            </w:pPr>
            <w:r>
              <w:rPr>
                <w:rFonts w:eastAsia="Calibri" w:cs="Arial" w:ascii="Liberation Serif" w:hAnsi="Liberation Serif"/>
                <w:color w:val="00000A"/>
                <w:sz w:val="22"/>
                <w:szCs w:val="22"/>
                <w:lang w:val="es-CL" w:eastAsia="en-US" w:bidi="ar-SA"/>
              </w:rPr>
              <w:t>Usos, limitaciones y potencialidades de la medición en ciencias sociales y sociología.</w:t>
            </w:r>
          </w:p>
          <w:p>
            <w:pPr>
              <w:pStyle w:val="ListParagraph"/>
              <w:numPr>
                <w:ilvl w:val="0"/>
                <w:numId w:val="4"/>
              </w:numPr>
              <w:spacing w:before="40" w:after="40"/>
              <w:contextualSpacing/>
              <w:rPr/>
            </w:pPr>
            <w:r>
              <w:rPr>
                <w:rFonts w:eastAsia="Calibri" w:cs="Arial" w:ascii="Liberation Serif" w:hAnsi="Liberation Serif"/>
                <w:color w:val="00000A"/>
                <w:sz w:val="22"/>
                <w:szCs w:val="22"/>
                <w:lang w:val="es-CL" w:eastAsia="en-US" w:bidi="ar-SA"/>
              </w:rPr>
              <w:t>Proceso y concepto de medición. Tipos y niveles de medición.</w:t>
            </w:r>
          </w:p>
          <w:p>
            <w:pPr>
              <w:pStyle w:val="ListParagraph"/>
              <w:numPr>
                <w:ilvl w:val="0"/>
                <w:numId w:val="4"/>
              </w:numPr>
              <w:spacing w:before="40" w:after="40"/>
              <w:contextualSpacing/>
              <w:rPr/>
            </w:pPr>
            <w:r>
              <w:rPr>
                <w:rFonts w:eastAsia="Calibri" w:cs="Arial" w:ascii="Liberation Serif" w:hAnsi="Liberation Serif"/>
                <w:color w:val="00000A"/>
                <w:sz w:val="22"/>
                <w:szCs w:val="22"/>
                <w:lang w:val="es-CL" w:eastAsia="en-US" w:bidi="ar-SA"/>
              </w:rPr>
              <w:t>Definición conceptual, real y operacional.</w:t>
            </w:r>
          </w:p>
          <w:p>
            <w:pPr>
              <w:pStyle w:val="ListParagraph"/>
              <w:numPr>
                <w:ilvl w:val="0"/>
                <w:numId w:val="4"/>
              </w:numPr>
              <w:spacing w:before="40" w:after="40"/>
              <w:contextualSpacing/>
              <w:rPr>
                <w:lang w:val="es-CL" w:bidi="ar-SA"/>
              </w:rPr>
            </w:pPr>
            <w:r>
              <w:rPr>
                <w:rFonts w:eastAsia="Calibri" w:cs="Arial" w:ascii="Liberation Serif" w:hAnsi="Liberation Serif"/>
                <w:color w:val="00000A"/>
                <w:sz w:val="22"/>
                <w:szCs w:val="22"/>
                <w:lang w:val="es-CL" w:eastAsia="en-US" w:bidi="ar-SA"/>
              </w:rPr>
              <w:t>Diseño de indicadores.</w:t>
            </w:r>
          </w:p>
          <w:p>
            <w:pPr>
              <w:pStyle w:val="ListParagraph"/>
              <w:numPr>
                <w:ilvl w:val="0"/>
                <w:numId w:val="4"/>
              </w:numPr>
              <w:spacing w:before="40" w:after="40"/>
              <w:contextualSpacing/>
              <w:rPr>
                <w:lang w:val="es-CL" w:bidi="ar-SA"/>
              </w:rPr>
            </w:pPr>
            <w:r>
              <w:rPr>
                <w:rFonts w:eastAsia="Calibri" w:cs="Arial" w:ascii="Liberation Serif" w:hAnsi="Liberation Serif"/>
                <w:color w:val="00000A"/>
                <w:sz w:val="22"/>
                <w:szCs w:val="22"/>
                <w:lang w:val="en-US" w:eastAsia="en-US" w:bidi="ar-SA"/>
              </w:rPr>
              <w:t>Confiabilidad y validez</w:t>
            </w:r>
          </w:p>
          <w:p>
            <w:pPr>
              <w:pStyle w:val="Normal"/>
              <w:spacing w:before="40" w:after="40"/>
              <w:ind w:left="284" w:hanging="0"/>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p>
            <w:pPr>
              <w:pStyle w:val="Normal"/>
              <w:spacing w:before="40" w:after="40"/>
              <w:rPr>
                <w:lang w:val="es-CL" w:bidi="ar-SA"/>
              </w:rPr>
            </w:pPr>
            <w:r>
              <w:rPr>
                <w:rFonts w:eastAsia="Calibri" w:cs="Arial" w:ascii="Liberation Serif" w:hAnsi="Liberation Serif"/>
                <w:b/>
                <w:color w:val="00000A"/>
                <w:sz w:val="22"/>
                <w:szCs w:val="22"/>
                <w:lang w:val="es-CL" w:eastAsia="en-US" w:bidi="ar-SA"/>
              </w:rPr>
              <w:t>Tercera unidad. Encuestas: implementación y reporte.</w:t>
            </w:r>
          </w:p>
          <w:p>
            <w:pPr>
              <w:pStyle w:val="Normal"/>
              <w:spacing w:before="40" w:after="40"/>
              <w:rPr>
                <w:rFonts w:ascii="Liberation Serif" w:hAnsi="Liberation Serif" w:eastAsia="Calibri" w:cs="Arial"/>
                <w:b/>
                <w:b/>
                <w:color w:val="00000A"/>
                <w:sz w:val="22"/>
                <w:szCs w:val="22"/>
                <w:lang w:val="es-CL" w:eastAsia="en-US" w:bidi="ar-SA"/>
              </w:rPr>
            </w:pPr>
            <w:r>
              <w:rPr>
                <w:rFonts w:eastAsia="Calibri" w:cs="Arial" w:ascii="Liberation Serif" w:hAnsi="Liberation Serif"/>
                <w:b/>
                <w:color w:val="00000A"/>
                <w:sz w:val="22"/>
                <w:szCs w:val="22"/>
                <w:lang w:val="es-CL" w:eastAsia="en-US" w:bidi="ar-SA"/>
              </w:rPr>
            </w:r>
          </w:p>
          <w:p>
            <w:pPr>
              <w:pStyle w:val="ListParagraph"/>
              <w:numPr>
                <w:ilvl w:val="0"/>
                <w:numId w:val="5"/>
              </w:numPr>
              <w:spacing w:before="40" w:after="40"/>
              <w:contextualSpacing/>
              <w:rPr>
                <w:lang w:val="es-CL" w:bidi="ar-SA"/>
              </w:rPr>
            </w:pPr>
            <w:r>
              <w:rPr>
                <w:rFonts w:eastAsia="Calibri" w:cs="Arial" w:ascii="Liberation Serif" w:hAnsi="Liberation Serif"/>
                <w:color w:val="00000A"/>
                <w:sz w:val="22"/>
                <w:szCs w:val="22"/>
                <w:lang w:val="es-CL" w:eastAsia="en-US" w:bidi="ar-SA"/>
              </w:rPr>
              <w:t xml:space="preserve">La investigación por encuestas e investigación con cuestionarios: usos, potencialidades y limitaciones. </w:t>
            </w:r>
          </w:p>
          <w:p>
            <w:pPr>
              <w:pStyle w:val="ListParagraph"/>
              <w:numPr>
                <w:ilvl w:val="0"/>
                <w:numId w:val="5"/>
              </w:numPr>
              <w:spacing w:before="40" w:after="40"/>
              <w:contextualSpacing/>
              <w:rPr>
                <w:lang w:val="es-CL" w:bidi="ar-SA"/>
              </w:rPr>
            </w:pPr>
            <w:r>
              <w:rPr>
                <w:rFonts w:eastAsia="Calibri" w:cs="Arial" w:ascii="Liberation Serif" w:hAnsi="Liberation Serif"/>
                <w:color w:val="00000A"/>
                <w:sz w:val="22"/>
                <w:szCs w:val="22"/>
                <w:lang w:val="es-CL" w:eastAsia="en-US" w:bidi="ar-SA"/>
              </w:rPr>
              <w:t>Diseño de encuestas y  formas de aplicación</w:t>
            </w:r>
          </w:p>
          <w:p>
            <w:pPr>
              <w:pStyle w:val="ListParagraph"/>
              <w:numPr>
                <w:ilvl w:val="0"/>
                <w:numId w:val="5"/>
              </w:numPr>
              <w:spacing w:before="40" w:after="40"/>
              <w:contextualSpacing/>
              <w:rPr>
                <w:lang w:val="es-CL" w:bidi="ar-SA"/>
              </w:rPr>
            </w:pPr>
            <w:r>
              <w:rPr>
                <w:rFonts w:eastAsia="Calibri" w:cs="Arial" w:ascii="Liberation Serif" w:hAnsi="Liberation Serif"/>
                <w:color w:val="00000A"/>
                <w:sz w:val="22"/>
                <w:szCs w:val="22"/>
                <w:lang w:val="es-CL" w:eastAsia="en-US" w:bidi="ar-SA"/>
              </w:rPr>
              <w:t>Proceso de documentación de estudios sociales</w:t>
            </w:r>
          </w:p>
          <w:p>
            <w:pPr>
              <w:pStyle w:val="ListParagraph"/>
              <w:numPr>
                <w:ilvl w:val="0"/>
                <w:numId w:val="5"/>
              </w:numPr>
              <w:spacing w:before="40" w:after="40"/>
              <w:contextualSpacing/>
              <w:rPr>
                <w:lang w:val="es-CL" w:bidi="ar-SA"/>
              </w:rPr>
            </w:pPr>
            <w:r>
              <w:rPr>
                <w:rFonts w:eastAsia="Calibri" w:cs="Arial" w:ascii="Liberation Serif" w:hAnsi="Liberation Serif"/>
                <w:color w:val="00000A"/>
                <w:sz w:val="22"/>
                <w:szCs w:val="22"/>
                <w:lang w:val="en-US" w:eastAsia="en-US" w:bidi="ar-SA"/>
              </w:rPr>
              <w:t>Reporte de resultados</w:t>
            </w:r>
            <w:r>
              <w:rPr>
                <w:rFonts w:eastAsia="Calibri" w:cs="Arial" w:ascii="Liberation Serif" w:hAnsi="Liberation Serif"/>
                <w:color w:val="00000A"/>
                <w:sz w:val="22"/>
                <w:szCs w:val="22"/>
                <w:lang w:val="es-CL" w:eastAsia="en-US" w:bidi="ar-SA"/>
              </w:rPr>
              <w:t>.</w:t>
            </w:r>
          </w:p>
          <w:p>
            <w:pPr>
              <w:pStyle w:val="ListParagraph"/>
              <w:spacing w:before="40" w:after="40"/>
              <w:ind w:left="720" w:hanging="0"/>
              <w:contextualSpacing/>
              <w:rPr>
                <w:rFonts w:ascii="Liberation Serif" w:hAnsi="Liberation Serif" w:eastAsia="Calibri" w:cs="Arial"/>
                <w:color w:val="00000A"/>
                <w:sz w:val="22"/>
                <w:szCs w:val="22"/>
                <w:lang w:eastAsia="en-US"/>
              </w:rPr>
            </w:pPr>
            <w:r>
              <w:rPr>
                <w:rFonts w:eastAsia="Calibri" w:cs="Arial" w:ascii="Liberation Serif" w:hAnsi="Liberation Serif"/>
                <w:color w:val="00000A"/>
                <w:sz w:val="22"/>
                <w:szCs w:val="22"/>
                <w:lang w:eastAsia="en-US"/>
              </w:rPr>
            </w:r>
          </w:p>
          <w:p>
            <w:pPr>
              <w:pStyle w:val="Normal"/>
              <w:spacing w:before="40" w:after="40"/>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rFonts w:ascii="Arial" w:hAnsi="Arial" w:cs="Arial"/>
                <w:sz w:val="20"/>
                <w:szCs w:val="20"/>
                <w:lang w:val="en-US"/>
              </w:rPr>
            </w:pPr>
            <w:r>
              <w:rPr>
                <w:rFonts w:eastAsia="Calibri" w:cs="Arial" w:ascii="Liberation Serif" w:hAnsi="Liberation Serif"/>
                <w:b/>
                <w:color w:val="00000A"/>
                <w:sz w:val="22"/>
                <w:szCs w:val="22"/>
                <w:lang w:val="es-CL" w:eastAsia="en-US" w:bidi="ar-SA"/>
              </w:rPr>
              <w:t>16. Metodología</w:t>
            </w:r>
          </w:p>
          <w:p>
            <w:pPr>
              <w:pStyle w:val="Normal"/>
              <w:spacing w:before="40" w:after="40"/>
              <w:jc w:val="both"/>
              <w:rPr/>
            </w:pPr>
            <w:r>
              <w:rPr>
                <w:rFonts w:eastAsia="Calibri" w:cs="Arial" w:ascii="Liberation Serif" w:hAnsi="Liberation Serif"/>
                <w:color w:val="00000A"/>
                <w:sz w:val="22"/>
                <w:szCs w:val="22"/>
                <w:lang w:val="es-CL" w:eastAsia="en-US" w:bidi="ar-SA"/>
              </w:rPr>
              <w:t>El curso se desarrollará a través de las siguientes actividades:</w:t>
            </w:r>
          </w:p>
          <w:p>
            <w:pPr>
              <w:pStyle w:val="Normal"/>
              <w:spacing w:before="40" w:after="40"/>
              <w:jc w:val="both"/>
              <w:rPr>
                <w:rFonts w:ascii="Arial" w:hAnsi="Arial" w:eastAsia="Calibri" w:cs="Arial"/>
                <w:color w:val="FF0000"/>
                <w:sz w:val="20"/>
                <w:szCs w:val="20"/>
                <w:lang w:val="en-US" w:eastAsia="en-US" w:bidi="ar-SA"/>
              </w:rPr>
            </w:pPr>
            <w:r>
              <w:rPr>
                <w:rFonts w:eastAsia="Calibri" w:cs="Arial" w:ascii="Arial" w:hAnsi="Arial"/>
                <w:color w:val="FF0000"/>
                <w:sz w:val="20"/>
                <w:szCs w:val="20"/>
                <w:lang w:val="en-US" w:eastAsia="en-US" w:bidi="ar-SA"/>
              </w:rPr>
            </w:r>
          </w:p>
          <w:p>
            <w:pPr>
              <w:pStyle w:val="ListParagraph"/>
              <w:numPr>
                <w:ilvl w:val="0"/>
                <w:numId w:val="6"/>
              </w:numPr>
              <w:spacing w:before="40" w:after="40"/>
              <w:contextualSpacing/>
              <w:jc w:val="both"/>
              <w:rPr>
                <w:rFonts w:ascii="Arial" w:hAnsi="Arial" w:eastAsia="Calibri" w:cs="Arial"/>
                <w:color w:val="FF0000"/>
                <w:sz w:val="20"/>
                <w:szCs w:val="20"/>
                <w:lang w:val="en-US" w:eastAsia="en-US"/>
              </w:rPr>
            </w:pPr>
            <w:r>
              <w:rPr>
                <w:rFonts w:eastAsia="Calibri" w:cs="Arial" w:ascii="Liberation Serif" w:hAnsi="Liberation Serif"/>
                <w:color w:val="00000A"/>
                <w:sz w:val="22"/>
                <w:szCs w:val="22"/>
                <w:lang w:val="es-CL" w:eastAsia="en-US" w:bidi="ar-SA"/>
              </w:rPr>
              <w:t>Clases teóricas expositivas desarrolladas por el profesor del curso.</w:t>
            </w:r>
          </w:p>
          <w:p>
            <w:pPr>
              <w:pStyle w:val="ListParagraph"/>
              <w:numPr>
                <w:ilvl w:val="0"/>
                <w:numId w:val="6"/>
              </w:numPr>
              <w:spacing w:before="40" w:after="40"/>
              <w:contextualSpacing/>
              <w:jc w:val="both"/>
              <w:rPr>
                <w:rFonts w:ascii="Arial" w:hAnsi="Arial" w:eastAsia="Calibri" w:cs="Arial"/>
                <w:color w:val="FF0000"/>
                <w:sz w:val="20"/>
                <w:szCs w:val="20"/>
                <w:lang w:val="en-US" w:eastAsia="en-US"/>
              </w:rPr>
            </w:pPr>
            <w:r>
              <w:rPr>
                <w:rFonts w:eastAsia="Calibri" w:cs="Arial" w:ascii="Liberation Serif" w:hAnsi="Liberation Serif"/>
                <w:color w:val="00000A"/>
                <w:sz w:val="22"/>
                <w:szCs w:val="22"/>
                <w:lang w:val="es-CL" w:eastAsia="en-US" w:bidi="ar-SA"/>
              </w:rPr>
              <w:t>Talleres prácticos grupales (dentro y fuera de la sala de clases) de aplicación de contenidos del curso a situaciones de investigación ficticia o simulada, similares a las que se encuentran en investigación cuantitativa en sociología.</w:t>
            </w:r>
          </w:p>
          <w:p>
            <w:pPr>
              <w:pStyle w:val="ListParagraph"/>
              <w:numPr>
                <w:ilvl w:val="0"/>
                <w:numId w:val="6"/>
              </w:numPr>
              <w:spacing w:before="40" w:after="40"/>
              <w:contextualSpacing/>
              <w:jc w:val="both"/>
              <w:rPr>
                <w:rFonts w:ascii="Arial" w:hAnsi="Arial" w:eastAsia="Calibri" w:cs="Arial"/>
                <w:color w:val="FF0000"/>
                <w:sz w:val="20"/>
                <w:szCs w:val="20"/>
                <w:lang w:val="en-US" w:eastAsia="en-US"/>
              </w:rPr>
            </w:pPr>
            <w:r>
              <w:rPr>
                <w:rFonts w:eastAsia="Calibri" w:cs="Arial" w:ascii="Liberation Serif" w:hAnsi="Liberation Serif"/>
                <w:color w:val="00000A"/>
                <w:sz w:val="22"/>
                <w:szCs w:val="22"/>
                <w:lang w:val="es-CL" w:eastAsia="en-US" w:bidi="ar-SA"/>
              </w:rPr>
              <w:t>Lecturas y estudio individual semanal de parte de las y los estudiantes. Recuerde que este curso contempla un total de 6 horas de trabajo individual semanal adicional a las horas de clases, el cual debe ser usado para el estudio individual, lectura de la bibliografía obligatoria y desarrollo de tareas.</w:t>
            </w:r>
          </w:p>
          <w:p>
            <w:pPr>
              <w:pStyle w:val="ListParagraph"/>
              <w:numPr>
                <w:ilvl w:val="0"/>
                <w:numId w:val="6"/>
              </w:numPr>
              <w:spacing w:before="40" w:after="40"/>
              <w:contextualSpacing/>
              <w:jc w:val="both"/>
              <w:rPr>
                <w:rFonts w:ascii="Liberation Serif" w:hAnsi="Liberation Serif"/>
                <w:color w:val="00000A"/>
                <w:sz w:val="22"/>
                <w:szCs w:val="22"/>
              </w:rPr>
            </w:pPr>
            <w:r>
              <w:rPr>
                <w:rFonts w:eastAsia="Calibri" w:cs="Arial" w:ascii="Liberation Serif" w:hAnsi="Liberation Serif"/>
                <w:color w:val="00000A"/>
                <w:sz w:val="22"/>
                <w:szCs w:val="22"/>
                <w:lang w:val="es-CL" w:eastAsia="en-US" w:bidi="ar-SA"/>
              </w:rPr>
              <w:t>Sesiones de ayudantía en pequeños grupos que estarán a cargo de un ayudante de cátedra y tendrán por objetivo aclarar dudas de parte de los estudiantes sobre los contenidos de cátedra o tener apoyo de reforzamiento de los contenidos de ésta. Las ayudantías no tienen un horario ni frecuencia predefinida, sino que serán realizadas conforme los estudiantes lo requieran en horarios definidos de común acuerdo con el ayudante a cargo del grupo.</w:t>
            </w:r>
          </w:p>
          <w:p>
            <w:pPr>
              <w:pStyle w:val="Normal"/>
              <w:spacing w:before="40" w:after="40"/>
              <w:jc w:val="both"/>
              <w:rPr>
                <w:rFonts w:ascii="Arial" w:hAnsi="Arial" w:eastAsia="Calibri" w:cs="Arial"/>
                <w:sz w:val="20"/>
                <w:szCs w:val="20"/>
                <w:lang w:val="en-US" w:eastAsia="en-US"/>
              </w:rPr>
            </w:pPr>
            <w:r>
              <w:rPr>
                <w:rFonts w:eastAsia="Calibri" w:cs="Arial" w:ascii="Liberation Serif" w:hAnsi="Liberation Serif"/>
                <w:color w:val="00000A"/>
                <w:sz w:val="22"/>
                <w:szCs w:val="22"/>
                <w:lang w:val="es-CL" w:eastAsia="en-US" w:bidi="ar-SA"/>
              </w:rPr>
              <w:t xml:space="preserve"> </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jc w:val="both"/>
              <w:rPr>
                <w:rFonts w:ascii="Arial" w:hAnsi="Arial" w:eastAsia="Calibri" w:cs="Arial"/>
                <w:b/>
                <w:b/>
                <w:color w:val="FF0000"/>
                <w:sz w:val="20"/>
                <w:szCs w:val="20"/>
                <w:lang w:val="en-US" w:eastAsia="en-US"/>
              </w:rPr>
            </w:pPr>
            <w:r>
              <w:rPr>
                <w:rFonts w:eastAsia="Calibri" w:cs="Arial" w:ascii="Liberation Serif" w:hAnsi="Liberation Serif"/>
                <w:b/>
                <w:color w:val="00000A"/>
                <w:sz w:val="22"/>
                <w:szCs w:val="22"/>
                <w:lang w:val="es-CL" w:eastAsia="en-US" w:bidi="ar-SA"/>
              </w:rPr>
              <w:t>17. Evaluación</w:t>
            </w:r>
          </w:p>
          <w:p>
            <w:pPr>
              <w:pStyle w:val="Normal"/>
              <w:spacing w:before="40" w:after="40"/>
              <w:rPr>
                <w:lang w:val="es-CL" w:bidi="ar-SA"/>
              </w:rPr>
            </w:pPr>
            <w:r>
              <w:rPr>
                <w:rFonts w:eastAsia="Calibri" w:cs="Arial" w:ascii="Liberation Serif" w:hAnsi="Liberation Serif"/>
                <w:color w:val="00000A"/>
                <w:sz w:val="22"/>
                <w:szCs w:val="22"/>
                <w:lang w:val="es-CL" w:eastAsia="en-US" w:bidi="ar-SA"/>
              </w:rPr>
              <w:t>La evaluación de los aprendizajes del curso será evaluada a través de:</w:t>
            </w:r>
          </w:p>
          <w:p>
            <w:pPr>
              <w:pStyle w:val="Normal"/>
              <w:spacing w:before="40" w:after="40"/>
              <w:rPr>
                <w:rFonts w:ascii="Liberation Serif" w:hAnsi="Liberation Serif" w:eastAsia="Calibri" w:cs="Arial"/>
                <w:color w:val="00000A"/>
                <w:sz w:val="22"/>
                <w:szCs w:val="22"/>
                <w:lang w:val="es-CL" w:eastAsia="en-US" w:bidi="ar-SA"/>
              </w:rPr>
            </w:pPr>
            <w:r>
              <w:rPr>
                <w:rFonts w:eastAsia="Calibri" w:cs="Arial" w:ascii="Liberation Serif" w:hAnsi="Liberation Serif"/>
                <w:color w:val="00000A"/>
                <w:sz w:val="22"/>
                <w:szCs w:val="22"/>
                <w:lang w:val="es-CL" w:eastAsia="en-US" w:bidi="ar-SA"/>
              </w:rPr>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 Unidad 1: prueba escrita (20%)</w:t>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 Unidad 2:</w:t>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ab/>
              <w:t>- informe evaluación de reporte/artículo de investigación (10)</w:t>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ab/>
              <w:t>- reporte diseño de instrumento de medición (30%)</w:t>
              <w:tab/>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 Unidad 3:</w:t>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ab/>
              <w:t>- reporte evaluación de pares (10%)</w:t>
            </w:r>
          </w:p>
          <w:p>
            <w:pPr>
              <w:pStyle w:val="Normal"/>
              <w:spacing w:before="40" w:after="40"/>
              <w:rPr>
                <w:rFonts w:ascii="Arial" w:hAnsi="Arial" w:eastAsia="Calibri" w:cs="Arial"/>
                <w:color w:val="FF0000"/>
                <w:sz w:val="20"/>
                <w:szCs w:val="20"/>
                <w:lang w:val="es-CL" w:eastAsia="en-US" w:bidi="ar-SA"/>
              </w:rPr>
            </w:pPr>
            <w:r>
              <w:rPr>
                <w:rFonts w:eastAsia="Calibri" w:cs="Arial" w:ascii="Liberation Serif" w:hAnsi="Liberation Serif"/>
                <w:color w:val="00000A"/>
                <w:sz w:val="22"/>
                <w:szCs w:val="22"/>
                <w:lang w:val="es-CL" w:eastAsia="en-US" w:bidi="ar-SA"/>
              </w:rPr>
              <w:tab/>
              <w:t>- informe final trabajo (30%)</w:t>
            </w:r>
          </w:p>
          <w:p>
            <w:pPr>
              <w:pStyle w:val="Normal"/>
              <w:spacing w:before="40" w:after="40"/>
              <w:jc w:val="both"/>
              <w:rPr>
                <w:rFonts w:ascii="Liberation Serif" w:hAnsi="Liberation Serif" w:eastAsia="Calibri" w:cs="Arial"/>
                <w:color w:val="00000A"/>
                <w:sz w:val="22"/>
                <w:szCs w:val="22"/>
                <w:lang w:eastAsia="en-US"/>
              </w:rPr>
            </w:pPr>
            <w:r>
              <w:rPr>
                <w:rFonts w:eastAsia="Calibri" w:cs="Arial" w:ascii="Liberation Serif" w:hAnsi="Liberation Serif"/>
                <w:color w:val="00000A"/>
                <w:sz w:val="22"/>
                <w:szCs w:val="22"/>
                <w:lang w:eastAsia="en-US"/>
              </w:rPr>
            </w:r>
          </w:p>
          <w:p>
            <w:pPr>
              <w:pStyle w:val="Normal"/>
              <w:spacing w:before="40" w:after="40"/>
              <w:jc w:val="both"/>
              <w:rPr/>
            </w:pPr>
            <w:r>
              <w:rPr>
                <w:rFonts w:eastAsia="Calibri" w:cs="Arial" w:ascii="Liberation Serif" w:hAnsi="Liberation Serif"/>
                <w:color w:val="00000A"/>
                <w:sz w:val="22"/>
                <w:szCs w:val="22"/>
                <w:lang w:val="es-CL" w:eastAsia="en-US" w:bidi="ar-SA"/>
              </w:rPr>
              <w:t xml:space="preserve">El atraso o la inasistencia asociada a la entrega de evaluaciones debe ser justificada a la secretaría de la carrera (no se aceptan justificaciones directas).  Quienes cuenten con justificación por haber faltado a alguna evaluación, tendrán la oportunidad de dar una evaluación en un nuevo plazo. De no cumplir este requisito para el caso de las entregas, se descontará 1 punto por día de atraso, con un máximo de dos días; de otra manera se asignará la nota mínima. </w:t>
            </w:r>
          </w:p>
          <w:p>
            <w:pPr>
              <w:pStyle w:val="Normal"/>
              <w:spacing w:before="40" w:after="40"/>
              <w:jc w:val="both"/>
              <w:rPr>
                <w:rFonts w:ascii="Liberation Serif" w:hAnsi="Liberation Serif" w:eastAsia="Calibri" w:cs="Arial"/>
                <w:color w:val="00000A"/>
                <w:sz w:val="22"/>
                <w:szCs w:val="22"/>
                <w:lang w:eastAsia="en-US"/>
              </w:rPr>
            </w:pPr>
            <w:r>
              <w:rPr>
                <w:rFonts w:eastAsia="Calibri" w:cs="Arial" w:ascii="Liberation Serif" w:hAnsi="Liberation Serif"/>
                <w:color w:val="00000A"/>
                <w:sz w:val="22"/>
                <w:szCs w:val="22"/>
                <w:lang w:eastAsia="en-US"/>
              </w:rPr>
            </w:r>
          </w:p>
          <w:p>
            <w:pPr>
              <w:pStyle w:val="Normal"/>
              <w:spacing w:before="40" w:after="40"/>
              <w:jc w:val="both"/>
              <w:rPr>
                <w:lang w:val="es-CL" w:bidi="ar-SA"/>
              </w:rPr>
            </w:pPr>
            <w:r>
              <w:rPr>
                <w:rFonts w:eastAsia="Calibri" w:cs="Arial" w:ascii="Liberation Serif" w:hAnsi="Liberation Serif"/>
                <w:color w:val="00000A"/>
                <w:sz w:val="22"/>
                <w:szCs w:val="22"/>
                <w:lang w:val="es-CL" w:eastAsia="en-US" w:bidi="ar-SA"/>
              </w:rPr>
              <w:t>La sumatoria ponderada de los resultados de sus evaluaciones será su nota de presentación a examen. Podrán eximirse del examen todas aquellas personas que tengan un promedio ponderado igual o superior a 5.5 (en escala de 1.0 a 7.0). Podrán presentarse a examen de primera oportunidad todas aquellas personas que tengan un promedio ponderado igual o superior a 3.5 (en escala de 1.0 a 7.0). En caso de tener un promedio inferior a 3.5 (en escala de 1.0 a 7.0) deberá presentarse a examen de segunda oportunidad. En caso de que deba presentarse a examen, su promedio ponderado de notas del semestre equivaldrá al 60% de su nota de presentación y el examen al 40% restante. El examen será oral.</w:t>
            </w:r>
          </w:p>
          <w:p>
            <w:pPr>
              <w:pStyle w:val="Normal"/>
              <w:spacing w:before="40" w:after="40"/>
              <w:jc w:val="both"/>
              <w:rPr>
                <w:rFonts w:ascii="Liberation Serif" w:hAnsi="Liberation Serif" w:eastAsia="Calibri" w:cs="Arial"/>
                <w:color w:val="00000A"/>
                <w:sz w:val="22"/>
                <w:szCs w:val="22"/>
                <w:lang w:eastAsia="en-US"/>
              </w:rPr>
            </w:pPr>
            <w:r>
              <w:rPr>
                <w:rFonts w:eastAsia="Calibri" w:cs="Arial" w:ascii="Liberation Serif" w:hAnsi="Liberation Serif"/>
                <w:color w:val="00000A"/>
                <w:sz w:val="22"/>
                <w:szCs w:val="22"/>
                <w:lang w:eastAsia="en-US"/>
              </w:rPr>
            </w:r>
          </w:p>
          <w:p>
            <w:pPr>
              <w:pStyle w:val="Normal"/>
              <w:spacing w:before="40" w:after="40"/>
              <w:jc w:val="both"/>
              <w:rPr>
                <w:rFonts w:ascii="Arial" w:hAnsi="Arial" w:eastAsia="Calibri" w:cs="Arial"/>
                <w:color w:val="FF0000"/>
                <w:sz w:val="20"/>
                <w:szCs w:val="20"/>
                <w:lang w:val="en-US" w:eastAsia="en-US"/>
              </w:rPr>
            </w:pPr>
            <w:r>
              <w:rPr>
                <w:rFonts w:eastAsia="Calibri" w:cs="Arial" w:ascii="Liberation Serif" w:hAnsi="Liberation Serif"/>
                <w:color w:val="00000A"/>
                <w:sz w:val="22"/>
                <w:szCs w:val="22"/>
                <w:lang w:val="es-CL" w:eastAsia="en-US" w:bidi="ar-SA"/>
              </w:rPr>
              <w:t>El examen de segunda oportunidad (solo para quienes no hubiesen aprobado el curso en instancias previas) será una prueba escrita donde se medirán todos los contenidos del curso.</w:t>
            </w:r>
          </w:p>
          <w:p>
            <w:pPr>
              <w:pStyle w:val="Normal"/>
              <w:spacing w:before="40" w:after="40"/>
              <w:rPr>
                <w:rFonts w:ascii="Liberation Serif" w:hAnsi="Liberation Serif" w:eastAsia="Calibri" w:cs="Arial"/>
                <w:color w:val="00000A"/>
                <w:sz w:val="22"/>
                <w:szCs w:val="22"/>
                <w:lang w:val="es-CL" w:eastAsia="en-US" w:bidi="ar-SA"/>
              </w:rPr>
            </w:pPr>
            <w:bookmarkStart w:id="0" w:name="_GoBack"/>
            <w:bookmarkStart w:id="1" w:name="_GoBack"/>
            <w:bookmarkEnd w:id="1"/>
            <w:r>
              <w:rPr>
                <w:rFonts w:eastAsia="Calibri" w:cs="Arial" w:ascii="Liberation Serif" w:hAnsi="Liberation Serif"/>
                <w:color w:val="00000A"/>
                <w:sz w:val="22"/>
                <w:szCs w:val="22"/>
                <w:lang w:val="es-CL" w:eastAsia="en-US" w:bidi="ar-SA"/>
              </w:rPr>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rFonts w:ascii="Arial" w:hAnsi="Arial" w:cs="Arial"/>
                <w:sz w:val="20"/>
                <w:szCs w:val="20"/>
                <w:lang w:val="en-US"/>
              </w:rPr>
            </w:pPr>
            <w:r>
              <w:rPr>
                <w:rFonts w:eastAsia="Calibri" w:cs="Arial" w:ascii="Liberation Serif" w:hAnsi="Liberation Serif"/>
                <w:b/>
                <w:color w:val="00000A"/>
                <w:sz w:val="22"/>
                <w:szCs w:val="22"/>
                <w:lang w:val="es-CL" w:eastAsia="en-US" w:bidi="ar-SA"/>
              </w:rPr>
              <w:t>18. Requisitos de aprobación</w:t>
            </w:r>
          </w:p>
          <w:p>
            <w:pPr>
              <w:pStyle w:val="Normal"/>
              <w:spacing w:before="0" w:after="200"/>
              <w:rPr>
                <w:rFonts w:ascii="Arial" w:hAnsi="Arial" w:eastAsia="Calibri" w:cs="Arial"/>
                <w:sz w:val="20"/>
                <w:szCs w:val="20"/>
                <w:lang w:val="en-US" w:eastAsia="en-US"/>
              </w:rPr>
            </w:pPr>
            <w:r>
              <w:rPr>
                <w:rFonts w:eastAsia="Calibri" w:cs="Arial" w:ascii="Liberation Serif" w:hAnsi="Liberation Serif"/>
                <w:color w:val="00000A"/>
                <w:sz w:val="22"/>
                <w:szCs w:val="22"/>
                <w:lang w:val="es-CL" w:eastAsia="en-US" w:bidi="ar-SA"/>
              </w:rPr>
              <w:t>Asistencia al 75% de las sesiones de cátedra, presentación a todas las evaluaciones y obtención de una nota final ponderada igual o superior a 4.0 (en escala de 1.0 a 7.0).</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jc w:val="both"/>
              <w:rPr>
                <w:rFonts w:ascii="Arial" w:hAnsi="Arial" w:cs="Arial"/>
                <w:sz w:val="20"/>
                <w:szCs w:val="20"/>
                <w:lang w:val="en-US"/>
              </w:rPr>
            </w:pPr>
            <w:r>
              <w:rPr>
                <w:rFonts w:eastAsia="Calibri" w:cs="Arial" w:ascii="Liberation Serif" w:hAnsi="Liberation Serif"/>
                <w:b/>
                <w:color w:val="00000A"/>
                <w:sz w:val="22"/>
                <w:szCs w:val="22"/>
                <w:lang w:val="es-CL" w:eastAsia="en-US" w:bidi="ar-SA"/>
              </w:rPr>
              <w:t>19. Palabras Clave</w:t>
            </w:r>
          </w:p>
          <w:p>
            <w:pPr>
              <w:pStyle w:val="Normal"/>
              <w:spacing w:before="0" w:after="200"/>
              <w:jc w:val="both"/>
              <w:rPr/>
            </w:pPr>
            <w:r>
              <w:rPr>
                <w:rFonts w:eastAsia="Calibri" w:cs="Arial" w:ascii="Liberation Serif" w:hAnsi="Liberation Serif"/>
                <w:color w:val="00000A"/>
                <w:sz w:val="22"/>
                <w:szCs w:val="22"/>
                <w:lang w:val="es-CL" w:eastAsia="en-US" w:bidi="ar-SA"/>
              </w:rPr>
              <w:t>Metodología Cuantitativa, Técnicas Cuantitativas de Investigación, Cuestionarios, Escalas, Índices, Validez.</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lang w:val="es-CL" w:bidi="ar-SA"/>
              </w:rPr>
            </w:pPr>
            <w:r>
              <w:rPr>
                <w:rFonts w:eastAsia="Calibri" w:cs="Arial" w:ascii="Liberation Serif" w:hAnsi="Liberation Serif"/>
                <w:b/>
                <w:color w:val="00000A"/>
                <w:sz w:val="22"/>
                <w:szCs w:val="22"/>
                <w:lang w:val="es-CL" w:eastAsia="en-US" w:bidi="ar-SA"/>
              </w:rPr>
              <w:t xml:space="preserve">20. Bibliografía Obligatoria </w:t>
            </w:r>
            <w:r>
              <w:rPr>
                <w:rFonts w:eastAsia="Calibri" w:cs="Arial" w:ascii="Liberation Serif" w:hAnsi="Liberation Serif"/>
                <w:b/>
                <w:color w:val="00000A"/>
                <w:sz w:val="22"/>
                <w:szCs w:val="22"/>
                <w:lang w:val="en-US" w:eastAsia="en-US" w:bidi="ar-SA"/>
              </w:rPr>
              <w:t>(detalles en la programación de sesiones)</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Asún, R. (2006). Construcción de cuestionarios y escalas: el proceso de la producción de información cuantitativa. En: M. Canales (Ed.). Metodologías de Investigación Social. (pp. 61-112). Santiago de Chile: LOM.</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Asún, R. (2006). Construcción de cuestionarios y escalas: el proceso de la producción de información cuantitativa. En: M. Canales (Ed.). Metodologías de Investigación Social. (pp. 61-112). Santiago de Chile: LOM.</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Babbie, E. R. (2002). Fundamentos de la investigación social. México: International Thomson.</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Blanco, C. (2017). Encuesta y estadística: métodos de investigación cuantitativa en Ciencias Sociales y Comunicación. Córdoba, Argentina: Editorial Brujas.</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Clark-Carter, D. (2002). Investigación cuantitativa en psicología: del diseño experimental al reporte de investigación. México [etc: Oxford University Press.</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Corbetta, P., Fraile Maldonado, C., &amp; Fraile Maldonado, M. (2010). Metodología y técnicas de investigación social. Madrid: McGraw Hill.</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Fressoli, J. M., &amp; Arza, V. (2018). Los desafíos que enfrentan las prácticas de ciencia abierta. Teknokultura, 15(2), 429–448. https://doi.org/10.5209/TEKN.60616</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Hall, R. (n.d.). Ética de la investigación social. Queretaro: Universidad de Queretaro.</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Hernández Sampieri, R., Fernández Collado, C., &amp; Pilar Baptista Lucio, M. (2014). Metodología de la investigación. México: McGraw-Hill.</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López-Roldan, P., &amp; Fachelli, S. (n.d.). Metodología de la investigación social cuantitativa. Retrieved from http://ddd.uab.cat/record/163567</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Márquez, R. (2006). El diseño de índices sintéticos a partir de datos secundarios: Metodologías y estrategias para el análisis social. En: M. Canales (Ed.). Metodologías de Investigación Social. (pp. 113-138). Santiago de Chile: LOM.</w:t>
            </w:r>
          </w:p>
          <w:p>
            <w:pPr>
              <w:pStyle w:val="Normal"/>
              <w:spacing w:before="114" w:after="114"/>
              <w:jc w:val="both"/>
              <w:rPr>
                <w:rFonts w:ascii="Liberation Serif" w:hAnsi="Liberation Serif" w:cs="Arial"/>
                <w:b w:val="false"/>
                <w:b w:val="false"/>
                <w:bCs w:val="false"/>
                <w:color w:val="00000A"/>
                <w:sz w:val="22"/>
                <w:szCs w:val="22"/>
                <w:lang w:val="es-CL" w:bidi="ar-SA"/>
              </w:rPr>
            </w:pPr>
            <w:r>
              <w:rPr>
                <w:rFonts w:cs="Arial" w:ascii="Liberation Serif" w:hAnsi="Liberation Serif"/>
                <w:b w:val="false"/>
                <w:bCs w:val="false"/>
                <w:color w:val="00000A"/>
                <w:sz w:val="22"/>
                <w:szCs w:val="22"/>
                <w:lang w:val="es-CL" w:bidi="ar-SA"/>
              </w:rPr>
              <w:t>Muñiz, J., &amp; Fonseca-Pedrero, E. (2019). Diez pasos para la construcción de un test. C.O.P. Del Ppdo. de Asturias, (31.1), 7–16. https://doi.org/10.7334/psicothema2018.291</w:t>
            </w:r>
          </w:p>
          <w:p>
            <w:pPr>
              <w:pStyle w:val="Normal"/>
              <w:spacing w:before="114" w:after="114"/>
              <w:jc w:val="both"/>
              <w:rPr/>
            </w:pPr>
            <w:r>
              <w:rPr>
                <w:rFonts w:cs="Arial" w:ascii="Liberation Serif" w:hAnsi="Liberation Serif"/>
                <w:b w:val="false"/>
                <w:bCs w:val="false"/>
                <w:color w:val="00000A"/>
                <w:sz w:val="22"/>
                <w:szCs w:val="22"/>
                <w:lang w:val="es-CL" w:bidi="ar-SA"/>
              </w:rPr>
              <w:t>Tintaya Condori, P. (2015). Operacionalización de las variables psicológicas. Revista de Investigacion Psicologica, (13), 63-78.</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21. Bibliografía complementaria</w:t>
            </w:r>
          </w:p>
          <w:p>
            <w:pPr>
              <w:pStyle w:val="Normal"/>
              <w:spacing w:before="0" w:after="200"/>
              <w:rPr>
                <w:rFonts w:ascii="Arial" w:hAnsi="Arial" w:eastAsia="Calibri" w:cs="Arial"/>
                <w:bCs/>
                <w:sz w:val="20"/>
                <w:szCs w:val="20"/>
                <w:lang w:val="en-US" w:eastAsia="en-US"/>
              </w:rPr>
            </w:pPr>
            <w:r>
              <w:rPr>
                <w:rFonts w:eastAsia="Calibri" w:cs="Arial" w:ascii="Liberation Serif" w:hAnsi="Liberation Serif"/>
                <w:bCs/>
                <w:color w:val="00000A"/>
                <w:sz w:val="22"/>
                <w:szCs w:val="22"/>
                <w:lang w:val="es-CL" w:eastAsia="en-US" w:bidi="ar-SA"/>
              </w:rPr>
              <w:t>A lo largo del curso se entregará bibliografía complementaria de apoyo a los aprendizajes.</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rFonts w:ascii="Arial" w:hAnsi="Arial" w:eastAsia="Calibri" w:cs="Arial"/>
                <w:b/>
                <w:b/>
                <w:sz w:val="20"/>
                <w:szCs w:val="20"/>
                <w:lang w:val="en-US" w:eastAsia="en-US"/>
              </w:rPr>
            </w:pPr>
            <w:r>
              <w:rPr>
                <w:rFonts w:eastAsia="Calibri" w:cs="Arial" w:ascii="Liberation Serif" w:hAnsi="Liberation Serif"/>
                <w:b/>
                <w:color w:val="00000A"/>
                <w:sz w:val="22"/>
                <w:szCs w:val="22"/>
                <w:lang w:val="es-CL" w:eastAsia="en-US" w:bidi="ar-SA"/>
              </w:rPr>
              <w:t>22. Recursos web</w:t>
            </w:r>
          </w:p>
          <w:p>
            <w:pPr>
              <w:pStyle w:val="Normal"/>
              <w:spacing w:before="0" w:after="200"/>
              <w:rPr>
                <w:rFonts w:ascii="Liberation Serif" w:hAnsi="Liberation Serif"/>
                <w:color w:val="00000A"/>
                <w:sz w:val="22"/>
                <w:szCs w:val="22"/>
              </w:rPr>
            </w:pPr>
            <w:r>
              <w:rPr>
                <w:rFonts w:eastAsia="Calibri" w:cs="Arial" w:ascii="Liberation Serif" w:hAnsi="Liberation Serif"/>
                <w:bCs/>
                <w:color w:val="00000A"/>
                <w:sz w:val="22"/>
                <w:szCs w:val="22"/>
                <w:lang w:val="es-CL" w:eastAsia="en-US" w:bidi="ar-SA"/>
              </w:rPr>
              <w:t>Página web del curso: bit.ly/estrategias-ic (en desarrollo)</w:t>
            </w:r>
          </w:p>
        </w:tc>
      </w:tr>
      <w:tr>
        <w:trPr/>
        <w:tc>
          <w:tcPr>
            <w:tcW w:w="90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spacing w:before="0" w:after="200"/>
              <w:rPr>
                <w:lang w:val="es-CL" w:bidi="ar-SA"/>
              </w:rPr>
            </w:pPr>
            <w:r>
              <w:rPr>
                <w:rFonts w:eastAsia="Calibri" w:cs="Arial" w:ascii="Liberation Serif" w:hAnsi="Liberation Serif"/>
                <w:b/>
                <w:color w:val="00000A"/>
                <w:sz w:val="22"/>
                <w:szCs w:val="22"/>
                <w:lang w:val="es-CL" w:eastAsia="en-US" w:bidi="ar-SA"/>
              </w:rPr>
              <w:t>23. Programación de sesiones</w:t>
            </w:r>
            <w:r>
              <w:rPr>
                <w:rFonts w:eastAsia="Calibri" w:cs="Arial" w:ascii="Liberation Serif" w:hAnsi="Liberation Serif"/>
                <w:b/>
                <w:color w:val="00000A"/>
                <w:sz w:val="22"/>
                <w:szCs w:val="22"/>
                <w:lang w:val="en-US" w:eastAsia="en-US" w:bidi="ar-SA"/>
              </w:rPr>
              <w:t xml:space="preserve"> (ver documento adjunto programación)</w:t>
            </w:r>
          </w:p>
        </w:tc>
      </w:tr>
    </w:tbl>
    <w:p>
      <w:pPr>
        <w:pStyle w:val="Normal"/>
        <w:rPr/>
      </w:pPr>
      <w:r>
        <w:rPr/>
      </w:r>
    </w:p>
    <w:sectPr>
      <w:headerReference w:type="default" r:id="rId2"/>
      <w:footerReference w:type="default" r:id="rId3"/>
      <w:type w:val="nextPage"/>
      <w:pgSz w:w="12240" w:h="15840"/>
      <w:pgMar w:left="1701" w:right="1701" w:header="708" w:top="1417" w:footer="708" w:bottom="12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1" wp14:anchorId="1C2E49B1">
              <wp:simplePos x="0" y="0"/>
              <wp:positionH relativeFrom="margin">
                <wp:align>right</wp:align>
              </wp:positionH>
              <wp:positionV relativeFrom="paragraph">
                <wp:posOffset>635</wp:posOffset>
              </wp:positionV>
              <wp:extent cx="90170" cy="177165"/>
              <wp:effectExtent l="0" t="0" r="0" b="0"/>
              <wp:wrapSquare wrapText="largest"/>
              <wp:docPr id="2" name="Marco1"/>
              <a:graphic xmlns:a="http://schemas.openxmlformats.org/drawingml/2006/main">
                <a:graphicData uri="http://schemas.microsoft.com/office/word/2010/wordprocessingShape">
                  <wps:wsp>
                    <wps:cNvSpPr/>
                    <wps:spPr>
                      <a:xfrm>
                        <a:off x="0" y="0"/>
                        <a:ext cx="89640" cy="1764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Marco1" stroked="f" style="position:absolute;margin-left:434.8pt;margin-top:0.05pt;width:7pt;height:13.85pt;mso-position-horizontal:right;mso-position-horizontal-relative:margin" wp14:anchorId="1C2E49B1">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drawing>
        <wp:anchor behindDoc="0" distT="0" distB="0" distL="114300" distR="114300" simplePos="0" locked="0" layoutInCell="1" allowOverlap="1" relativeHeight="6">
          <wp:simplePos x="0" y="0"/>
          <wp:positionH relativeFrom="column">
            <wp:posOffset>-4445</wp:posOffset>
          </wp:positionH>
          <wp:positionV relativeFrom="paragraph">
            <wp:posOffset>-121285</wp:posOffset>
          </wp:positionV>
          <wp:extent cx="5612130" cy="349250"/>
          <wp:effectExtent l="0" t="0" r="0" b="0"/>
          <wp:wrapTight wrapText="bothSides">
            <wp:wrapPolygon edited="0">
              <wp:start x="-29" y="0"/>
              <wp:lineTo x="-29" y="19967"/>
              <wp:lineTo x="21540" y="19967"/>
              <wp:lineTo x="21540" y="0"/>
              <wp:lineTo x="-29"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5612130" cy="349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29d3"/>
    <w:pPr>
      <w:widowControl/>
      <w:suppressAutoHyphens w:val="true"/>
      <w:bidi w:val="0"/>
      <w:jc w:val="left"/>
    </w:pPr>
    <w:rPr>
      <w:rFonts w:ascii="Cambria" w:hAnsi="Cambria" w:eastAsia="Times New Roman" w:cs="Times New Roman"/>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qFormat/>
    <w:rsid w:val="00ef79fb"/>
    <w:rPr>
      <w:color w:val="0000FF"/>
      <w:u w:val="single"/>
    </w:rPr>
  </w:style>
  <w:style w:type="character" w:styleId="PiedepginaCar" w:customStyle="1">
    <w:name w:val="Pie de página Car"/>
    <w:basedOn w:val="DefaultParagraphFont"/>
    <w:link w:val="Piedepgina"/>
    <w:uiPriority w:val="99"/>
    <w:qFormat/>
    <w:rsid w:val="00ef79fb"/>
    <w:rPr/>
  </w:style>
  <w:style w:type="character" w:styleId="Pagenumber">
    <w:name w:val="page number"/>
    <w:basedOn w:val="DefaultParagraphFont"/>
    <w:uiPriority w:val="99"/>
    <w:semiHidden/>
    <w:unhideWhenUsed/>
    <w:qFormat/>
    <w:rsid w:val="00ef79fb"/>
    <w:rPr/>
  </w:style>
  <w:style w:type="character" w:styleId="EncabezadoCar" w:customStyle="1">
    <w:name w:val="Encabezado Car"/>
    <w:basedOn w:val="DefaultParagraphFont"/>
    <w:link w:val="Encabezado"/>
    <w:uiPriority w:val="99"/>
    <w:qFormat/>
    <w:rsid w:val="00ef79fb"/>
    <w:rPr/>
  </w:style>
  <w:style w:type="character" w:styleId="TextodegloboCar" w:customStyle="1">
    <w:name w:val="Texto de globo Car"/>
    <w:basedOn w:val="DefaultParagraphFont"/>
    <w:link w:val="Textodeglobo"/>
    <w:uiPriority w:val="99"/>
    <w:semiHidden/>
    <w:qFormat/>
    <w:rsid w:val="005f0272"/>
    <w:rPr>
      <w:rFonts w:ascii="Lucida Grande" w:hAnsi="Lucida Grande" w:cs="Lucida Grande"/>
      <w:sz w:val="18"/>
      <w:szCs w:val="18"/>
    </w:rPr>
  </w:style>
  <w:style w:type="character" w:styleId="Ssrequiredasterisk" w:customStyle="1">
    <w:name w:val="ss-required-asterisk"/>
    <w:basedOn w:val="DefaultParagraphFont"/>
    <w:qFormat/>
    <w:rsid w:val="00010172"/>
    <w:rPr/>
  </w:style>
  <w:style w:type="character" w:styleId="TtuloCar" w:customStyle="1">
    <w:name w:val="Título Car"/>
    <w:basedOn w:val="DefaultParagraphFont"/>
    <w:link w:val="Ttulo"/>
    <w:qFormat/>
    <w:rsid w:val="003e4b4f"/>
    <w:rPr>
      <w:rFonts w:ascii="Times New Roman" w:hAnsi="Times New Roman"/>
      <w:b/>
      <w:sz w:val="24"/>
      <w:lang w:eastAsia="es-ES"/>
    </w:rPr>
  </w:style>
  <w:style w:type="character" w:styleId="Refdenotaalpie1" w:customStyle="1">
    <w:name w:val="Ref. de nota al pie1"/>
    <w:qFormat/>
    <w:rsid w:val="003e4b4f"/>
    <w:rPr>
      <w:vertAlign w:val="superscript"/>
    </w:rPr>
  </w:style>
  <w:style w:type="character" w:styleId="Bold" w:customStyle="1">
    <w:name w:val="bold"/>
    <w:basedOn w:val="DefaultParagraphFont"/>
    <w:qFormat/>
    <w:rsid w:val="003e4b4f"/>
    <w:rPr/>
  </w:style>
  <w:style w:type="character" w:styleId="Autoreslistado" w:customStyle="1">
    <w:name w:val="autoreslistado"/>
    <w:basedOn w:val="DefaultParagraphFont"/>
    <w:qFormat/>
    <w:rsid w:val="003e4b4f"/>
    <w:rPr/>
  </w:style>
  <w:style w:type="character" w:styleId="Desccortalistado" w:customStyle="1">
    <w:name w:val="desccortalistado"/>
    <w:basedOn w:val="DefaultParagraphFont"/>
    <w:qFormat/>
    <w:rsid w:val="003e4b4f"/>
    <w:rPr/>
  </w:style>
  <w:style w:type="character" w:styleId="St" w:customStyle="1">
    <w:name w:val="st"/>
    <w:basedOn w:val="DefaultParagraphFont"/>
    <w:qFormat/>
    <w:rsid w:val="003e4b4f"/>
    <w:rPr/>
  </w:style>
  <w:style w:type="character" w:styleId="Destacado" w:customStyle="1">
    <w:name w:val="Destacado"/>
    <w:basedOn w:val="DefaultParagraphFont"/>
    <w:uiPriority w:val="20"/>
    <w:qFormat/>
    <w:rsid w:val="003e4b4f"/>
    <w:rPr>
      <w:i/>
      <w:iCs/>
    </w:rPr>
  </w:style>
  <w:style w:type="character" w:styleId="Appleconvertedspace" w:customStyle="1">
    <w:name w:val="apple-converted-space"/>
    <w:basedOn w:val="DefaultParagraphFont"/>
    <w:qFormat/>
    <w:rsid w:val="003e4b4f"/>
    <w:rPr/>
  </w:style>
  <w:style w:type="character" w:styleId="TextodecuerpoCar" w:customStyle="1">
    <w:name w:val="Texto de cuerpo Car"/>
    <w:basedOn w:val="DefaultParagraphFont"/>
    <w:link w:val="Cuerpodetexto"/>
    <w:qFormat/>
    <w:rsid w:val="003e4b4f"/>
    <w:rPr>
      <w:rFonts w:ascii="Times New Roman" w:hAnsi="Times New Roman" w:eastAsia="Arial Unicode MS" w:cs="Arial Unicode MS"/>
      <w:sz w:val="24"/>
      <w:szCs w:val="24"/>
      <w:lang w:val="es-CL" w:eastAsia="hi-IN" w:bidi="hi-IN"/>
    </w:rPr>
  </w:style>
  <w:style w:type="character" w:styleId="ListLabel1" w:customStyle="1">
    <w:name w:val="ListLabel 1"/>
    <w:qFormat/>
    <w:rPr>
      <w:b w:val="false"/>
    </w:rPr>
  </w:style>
  <w:style w:type="character" w:styleId="ListLabel2" w:customStyle="1">
    <w:name w:val="ListLabel 2"/>
    <w:qFormat/>
    <w:rPr>
      <w:rFonts w:cs="Courier New"/>
    </w:rPr>
  </w:style>
  <w:style w:type="character" w:styleId="ListLabel3" w:customStyle="1">
    <w:name w:val="ListLabel 3"/>
    <w:qFormat/>
    <w:rPr>
      <w:rFonts w:eastAsia="Times New Roman"/>
    </w:rPr>
  </w:style>
  <w:style w:type="character" w:styleId="ListLabel4" w:customStyle="1">
    <w:name w:val="ListLabel 4"/>
    <w:qFormat/>
    <w:rPr>
      <w:rFonts w:eastAsia="Times New Roman" w:cs="Times New Roman"/>
    </w:rPr>
  </w:style>
  <w:style w:type="character" w:styleId="ListLabel5" w:customStyle="1">
    <w:name w:val="ListLabel 5"/>
    <w:qFormat/>
    <w:rPr>
      <w:rFonts w:cs="Times New Roman"/>
    </w:rPr>
  </w:style>
  <w:style w:type="character" w:styleId="InternetLink">
    <w:name w:val="Internet Link"/>
    <w:basedOn w:val="DefaultParagraphFont"/>
    <w:uiPriority w:val="99"/>
    <w:unhideWhenUsed/>
    <w:rsid w:val="008e676f"/>
    <w:rPr>
      <w:color w:val="0000FF" w:themeColor="hyperlink"/>
      <w:u w:val="single"/>
    </w:rPr>
  </w:style>
  <w:style w:type="character" w:styleId="Annotationreference">
    <w:name w:val="annotation reference"/>
    <w:basedOn w:val="DefaultParagraphFont"/>
    <w:uiPriority w:val="99"/>
    <w:semiHidden/>
    <w:unhideWhenUsed/>
    <w:qFormat/>
    <w:rsid w:val="00580aee"/>
    <w:rPr>
      <w:sz w:val="16"/>
      <w:szCs w:val="16"/>
    </w:rPr>
  </w:style>
  <w:style w:type="character" w:styleId="TextocomentarioCar" w:customStyle="1">
    <w:name w:val="Texto comentario Car"/>
    <w:basedOn w:val="DefaultParagraphFont"/>
    <w:link w:val="Textocomentario"/>
    <w:uiPriority w:val="99"/>
    <w:semiHidden/>
    <w:qFormat/>
    <w:rsid w:val="00580aee"/>
    <w:rPr>
      <w:lang w:eastAsia="es-ES"/>
    </w:rPr>
  </w:style>
  <w:style w:type="character" w:styleId="AsuntodelcomentarioCar" w:customStyle="1">
    <w:name w:val="Asunto del comentario Car"/>
    <w:basedOn w:val="TextocomentarioCar"/>
    <w:link w:val="Asuntodelcomentario"/>
    <w:uiPriority w:val="99"/>
    <w:semiHidden/>
    <w:qFormat/>
    <w:rsid w:val="00580aee"/>
    <w:rPr>
      <w:b/>
      <w:bCs/>
      <w:lang w:eastAsia="es-ES"/>
    </w:rPr>
  </w:style>
  <w:style w:type="character" w:styleId="UnresolvedMention">
    <w:name w:val="Unresolved Mention"/>
    <w:basedOn w:val="DefaultParagraphFont"/>
    <w:uiPriority w:val="99"/>
    <w:semiHidden/>
    <w:unhideWhenUsed/>
    <w:qFormat/>
    <w:rsid w:val="005a2350"/>
    <w:rPr>
      <w:color w:val="605E5C"/>
      <w:shd w:fill="E1DFDD" w:val="clear"/>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cs="Symbol"/>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cs="Symbol"/>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Symbol"/>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rial" w:hAnsi="Arial" w:cs="Symbol"/>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Liberation Serif" w:hAnsi="Liberation Serif" w:cs="Symbol"/>
      <w:sz w:val="22"/>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iberation Serif" w:hAnsi="Liberation Serif" w:cs="Symbol"/>
      <w:sz w:val="22"/>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Cambria" w:hAnsi="Cambria" w:eastAsia="Times New Roman" w:cs="Arial"/>
      <w:color w:val="00000A"/>
      <w:sz w:val="24"/>
      <w:szCs w:val="20"/>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link w:val="TextodecuerpoCar"/>
    <w:qFormat/>
    <w:rsid w:val="003e4b4f"/>
    <w:pPr>
      <w:spacing w:before="0" w:after="120"/>
    </w:pPr>
    <w:rPr>
      <w:rFonts w:ascii="Times New Roman" w:hAnsi="Times New Roman" w:eastAsia="Arial Unicode MS" w:cs="Arial Unicode MS"/>
      <w:lang w:val="es-CL" w:eastAsia="hi-IN" w:bidi="hi-IN"/>
    </w:rPr>
  </w:style>
  <w:style w:type="paragraph" w:styleId="Pie" w:customStyle="1">
    <w:name w:val="Pie"/>
    <w:basedOn w:val="Normal"/>
    <w:qFormat/>
    <w:pPr>
      <w:suppressLineNumbers/>
      <w:spacing w:before="120" w:after="120"/>
    </w:pPr>
    <w:rPr>
      <w:rFonts w:cs="Arial"/>
      <w:i/>
      <w:iCs/>
    </w:rPr>
  </w:style>
  <w:style w:type="paragraph" w:styleId="Ndice" w:customStyle="1">
    <w:name w:val="Índice"/>
    <w:basedOn w:val="Normal"/>
    <w:qFormat/>
    <w:pPr>
      <w:suppressLineNumbers/>
    </w:pPr>
    <w:rPr>
      <w:rFonts w:cs="Arial"/>
    </w:rPr>
  </w:style>
  <w:style w:type="paragraph" w:styleId="Footer">
    <w:name w:val="Footer"/>
    <w:basedOn w:val="Normal"/>
    <w:link w:val="PiedepginaCar"/>
    <w:uiPriority w:val="99"/>
    <w:unhideWhenUsed/>
    <w:rsid w:val="00ef79fb"/>
    <w:pPr>
      <w:tabs>
        <w:tab w:val="center" w:pos="4252" w:leader="none"/>
        <w:tab w:val="right" w:pos="8504" w:leader="none"/>
      </w:tabs>
    </w:pPr>
    <w:rPr/>
  </w:style>
  <w:style w:type="paragraph" w:styleId="Encabezamiento" w:customStyle="1">
    <w:name w:val="Encabezamiento"/>
    <w:basedOn w:val="Normal"/>
    <w:uiPriority w:val="99"/>
    <w:unhideWhenUsed/>
    <w:qFormat/>
    <w:rsid w:val="00ef79fb"/>
    <w:pPr>
      <w:tabs>
        <w:tab w:val="center" w:pos="4252" w:leader="none"/>
        <w:tab w:val="right" w:pos="8504" w:leader="none"/>
      </w:tabs>
    </w:pPr>
    <w:rPr/>
  </w:style>
  <w:style w:type="paragraph" w:styleId="ListParagraph">
    <w:name w:val="List Paragraph"/>
    <w:basedOn w:val="Normal"/>
    <w:uiPriority w:val="99"/>
    <w:qFormat/>
    <w:rsid w:val="008d4820"/>
    <w:pPr>
      <w:spacing w:before="0" w:after="0"/>
      <w:ind w:left="720" w:hanging="0"/>
      <w:contextualSpacing/>
    </w:pPr>
    <w:rPr/>
  </w:style>
  <w:style w:type="paragraph" w:styleId="BalloonText">
    <w:name w:val="Balloon Text"/>
    <w:basedOn w:val="Normal"/>
    <w:link w:val="TextodegloboCar"/>
    <w:uiPriority w:val="99"/>
    <w:semiHidden/>
    <w:unhideWhenUsed/>
    <w:qFormat/>
    <w:rsid w:val="005f0272"/>
    <w:pPr/>
    <w:rPr>
      <w:rFonts w:ascii="Lucida Grande" w:hAnsi="Lucida Grande" w:cs="Lucida Grande"/>
      <w:sz w:val="18"/>
      <w:szCs w:val="18"/>
    </w:rPr>
  </w:style>
  <w:style w:type="paragraph" w:styleId="Title">
    <w:name w:val="Title"/>
    <w:basedOn w:val="Normal"/>
    <w:link w:val="TtuloCar"/>
    <w:qFormat/>
    <w:rsid w:val="003e4b4f"/>
    <w:pPr>
      <w:jc w:val="center"/>
    </w:pPr>
    <w:rPr>
      <w:rFonts w:ascii="Times New Roman" w:hAnsi="Times New Roman"/>
      <w:b/>
      <w:szCs w:val="20"/>
    </w:rPr>
  </w:style>
  <w:style w:type="paragraph" w:styleId="Default" w:customStyle="1">
    <w:name w:val="Default"/>
    <w:qFormat/>
    <w:rsid w:val="003e4b4f"/>
    <w:pPr>
      <w:widowControl/>
      <w:suppressAutoHyphens w:val="true"/>
      <w:bidi w:val="0"/>
      <w:jc w:val="left"/>
    </w:pPr>
    <w:rPr>
      <w:rFonts w:ascii="Calibri" w:hAnsi="Calibri" w:eastAsia="Times New Roman" w:cs="Calibri"/>
      <w:color w:val="000000"/>
      <w:sz w:val="24"/>
      <w:szCs w:val="24"/>
      <w:lang w:val="es-ES" w:eastAsia="en-US" w:bidi="ar-SA"/>
    </w:rPr>
  </w:style>
  <w:style w:type="paragraph" w:styleId="NormalWeb">
    <w:name w:val="Normal (Web)"/>
    <w:basedOn w:val="Normal"/>
    <w:uiPriority w:val="99"/>
    <w:qFormat/>
    <w:rsid w:val="003e4b4f"/>
    <w:pPr>
      <w:spacing w:beforeAutospacing="1" w:afterAutospacing="1"/>
    </w:pPr>
    <w:rPr>
      <w:rFonts w:ascii="Times New Roman" w:hAnsi="Times New Roman"/>
      <w:lang w:val="es-ES"/>
    </w:rPr>
  </w:style>
  <w:style w:type="paragraph" w:styleId="Contenidodelmarco" w:customStyle="1">
    <w:name w:val="Contenido del marco"/>
    <w:basedOn w:val="Normal"/>
    <w:qFormat/>
    <w:pPr/>
    <w:rPr/>
  </w:style>
  <w:style w:type="paragraph" w:styleId="Annotationtext">
    <w:name w:val="annotation text"/>
    <w:basedOn w:val="Normal"/>
    <w:link w:val="TextocomentarioCar"/>
    <w:uiPriority w:val="99"/>
    <w:semiHidden/>
    <w:unhideWhenUsed/>
    <w:qFormat/>
    <w:rsid w:val="00580aee"/>
    <w:pPr/>
    <w:rPr>
      <w:sz w:val="20"/>
      <w:szCs w:val="20"/>
    </w:rPr>
  </w:style>
  <w:style w:type="paragraph" w:styleId="Annotationsubject">
    <w:name w:val="annotation subject"/>
    <w:basedOn w:val="Annotationtext"/>
    <w:link w:val="AsuntodelcomentarioCar"/>
    <w:uiPriority w:val="99"/>
    <w:semiHidden/>
    <w:unhideWhenUsed/>
    <w:qFormat/>
    <w:rsid w:val="00580ae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b29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23a2e"/>
    <w:rPr>
      <w:rFonts w:asciiTheme="minorHAnsi" w:hAnsiTheme="minorHAnsi" w:eastAsiaTheme="minorHAnsi" w:cstheme="minorBidi"/>
      <w:lang w:val="es-ES"/>
      <w:color w:val="000000" w:themeColor="text1" w:themeShade="bf"/>
      <w:sz w:val="22"/>
      <w:szCs w:val="22"/>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23AAC-254E-4C2D-9423-DA7B8E94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LibreOffice/5.1.6.2$Linux_X86_64 LibreOffice_project/10m0$Build-2</Application>
  <Pages>5</Pages>
  <Words>1480</Words>
  <Characters>8867</Characters>
  <CharactersWithSpaces>10239</CharactersWithSpaces>
  <Paragraphs>101</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2019-07-22T13:58:00Z</dcterms:created>
  <dc:creator>Carlos Rilling</dc:creator>
  <dc:description/>
  <dc:language>es-CL</dc:language>
  <cp:lastModifiedBy/>
  <cp:lastPrinted>2013-03-27T16:49:00Z</cp:lastPrinted>
  <dcterms:modified xsi:type="dcterms:W3CDTF">2019-07-30T11:34:48Z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